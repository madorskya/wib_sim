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B. Land, A. Madorsky, A. Nikolica</w:t>
      </w:r>
    </w:p>
    <w:p w14:paraId="5B37D804" w14:textId="32CBC082" w:rsidR="0039412E" w:rsidRDefault="0039412E" w:rsidP="004F6825">
      <w:pPr>
        <w:jc w:val="center"/>
      </w:pPr>
      <w:r>
        <w:t xml:space="preserve">Updated: </w:t>
      </w:r>
      <w:r w:rsidR="0063369F">
        <w:t>202</w:t>
      </w:r>
      <w:r w:rsidR="002F7CB1">
        <w:t>4-01-25</w:t>
      </w:r>
    </w:p>
    <w:p w14:paraId="72E05FD4" w14:textId="77777777" w:rsidR="00633859" w:rsidRDefault="00B42BE1">
      <w:pPr>
        <w:pStyle w:val="TOAHeading"/>
      </w:pPr>
      <w:r>
        <w:t>Table of Contents</w:t>
      </w:r>
    </w:p>
    <w:p w14:paraId="05567C5D" w14:textId="467ED028" w:rsidR="0063191D" w:rsidRDefault="00B42BE1">
      <w:pPr>
        <w:pStyle w:val="TOC1"/>
        <w:tabs>
          <w:tab w:val="left" w:pos="566"/>
        </w:tabs>
        <w:rPr>
          <w:rFonts w:eastAsiaTheme="minorEastAsia" w:cstheme="minorBidi"/>
          <w:noProof/>
          <w:kern w:val="2"/>
          <w:sz w:val="24"/>
          <w:szCs w:val="24"/>
          <w14:ligatures w14:val="standardContextual"/>
        </w:rPr>
      </w:pPr>
      <w:r>
        <w:fldChar w:fldCharType="begin"/>
      </w:r>
      <w:r>
        <w:rPr>
          <w:rStyle w:val="IndexLink"/>
        </w:rPr>
        <w:instrText>TOC \f \o "1-9" \h</w:instrText>
      </w:r>
      <w:r>
        <w:rPr>
          <w:rStyle w:val="IndexLink"/>
        </w:rPr>
        <w:fldChar w:fldCharType="separate"/>
      </w:r>
      <w:hyperlink w:anchor="_Toc145270207" w:history="1">
        <w:r w:rsidR="0063191D" w:rsidRPr="00C15CC2">
          <w:rPr>
            <w:rStyle w:val="Hyperlink"/>
            <w:noProof/>
          </w:rPr>
          <w:t>1</w:t>
        </w:r>
        <w:r w:rsidR="0063191D">
          <w:rPr>
            <w:rFonts w:eastAsiaTheme="minorEastAsia" w:cstheme="minorBidi"/>
            <w:noProof/>
            <w:kern w:val="2"/>
            <w:sz w:val="24"/>
            <w:szCs w:val="24"/>
            <w14:ligatures w14:val="standardContextual"/>
          </w:rPr>
          <w:tab/>
        </w:r>
        <w:r w:rsidR="0063191D" w:rsidRPr="00C15CC2">
          <w:rPr>
            <w:rStyle w:val="Hyperlink"/>
            <w:noProof/>
          </w:rPr>
          <w:t>Introduction</w:t>
        </w:r>
        <w:r w:rsidR="0063191D">
          <w:rPr>
            <w:noProof/>
          </w:rPr>
          <w:tab/>
        </w:r>
        <w:r w:rsidR="0063191D">
          <w:rPr>
            <w:noProof/>
          </w:rPr>
          <w:fldChar w:fldCharType="begin"/>
        </w:r>
        <w:r w:rsidR="0063191D">
          <w:rPr>
            <w:noProof/>
          </w:rPr>
          <w:instrText xml:space="preserve"> PAGEREF _Toc145270207 \h </w:instrText>
        </w:r>
        <w:r w:rsidR="0063191D">
          <w:rPr>
            <w:noProof/>
          </w:rPr>
        </w:r>
        <w:r w:rsidR="0063191D">
          <w:rPr>
            <w:noProof/>
          </w:rPr>
          <w:fldChar w:fldCharType="separate"/>
        </w:r>
        <w:r w:rsidR="0063191D">
          <w:rPr>
            <w:noProof/>
          </w:rPr>
          <w:t>3</w:t>
        </w:r>
        <w:r w:rsidR="0063191D">
          <w:rPr>
            <w:noProof/>
          </w:rPr>
          <w:fldChar w:fldCharType="end"/>
        </w:r>
      </w:hyperlink>
    </w:p>
    <w:p w14:paraId="61EDA9B7" w14:textId="1C0397EE" w:rsidR="0063191D" w:rsidRDefault="00000000">
      <w:pPr>
        <w:pStyle w:val="TOC1"/>
        <w:tabs>
          <w:tab w:val="left" w:pos="566"/>
        </w:tabs>
        <w:rPr>
          <w:rFonts w:eastAsiaTheme="minorEastAsia" w:cstheme="minorBidi"/>
          <w:noProof/>
          <w:kern w:val="2"/>
          <w:sz w:val="24"/>
          <w:szCs w:val="24"/>
          <w14:ligatures w14:val="standardContextual"/>
        </w:rPr>
      </w:pPr>
      <w:hyperlink w:anchor="_Toc145270208" w:history="1">
        <w:r w:rsidR="0063191D" w:rsidRPr="00C15CC2">
          <w:rPr>
            <w:rStyle w:val="Hyperlink"/>
            <w:noProof/>
          </w:rPr>
          <w:t>2</w:t>
        </w:r>
        <w:r w:rsidR="0063191D">
          <w:rPr>
            <w:rFonts w:eastAsiaTheme="minorEastAsia" w:cstheme="minorBidi"/>
            <w:noProof/>
            <w:kern w:val="2"/>
            <w:sz w:val="24"/>
            <w:szCs w:val="24"/>
            <w14:ligatures w14:val="standardContextual"/>
          </w:rPr>
          <w:tab/>
        </w:r>
        <w:r w:rsidR="0063191D" w:rsidRPr="00C15CC2">
          <w:rPr>
            <w:rStyle w:val="Hyperlink"/>
            <w:noProof/>
          </w:rPr>
          <w:t>WIB firmware location</w:t>
        </w:r>
        <w:r w:rsidR="0063191D">
          <w:rPr>
            <w:noProof/>
          </w:rPr>
          <w:tab/>
        </w:r>
        <w:r w:rsidR="0063191D">
          <w:rPr>
            <w:noProof/>
          </w:rPr>
          <w:fldChar w:fldCharType="begin"/>
        </w:r>
        <w:r w:rsidR="0063191D">
          <w:rPr>
            <w:noProof/>
          </w:rPr>
          <w:instrText xml:space="preserve"> PAGEREF _Toc145270208 \h </w:instrText>
        </w:r>
        <w:r w:rsidR="0063191D">
          <w:rPr>
            <w:noProof/>
          </w:rPr>
        </w:r>
        <w:r w:rsidR="0063191D">
          <w:rPr>
            <w:noProof/>
          </w:rPr>
          <w:fldChar w:fldCharType="separate"/>
        </w:r>
        <w:r w:rsidR="0063191D">
          <w:rPr>
            <w:noProof/>
          </w:rPr>
          <w:t>5</w:t>
        </w:r>
        <w:r w:rsidR="0063191D">
          <w:rPr>
            <w:noProof/>
          </w:rPr>
          <w:fldChar w:fldCharType="end"/>
        </w:r>
      </w:hyperlink>
    </w:p>
    <w:p w14:paraId="7594B894" w14:textId="3FEA8F89" w:rsidR="0063191D" w:rsidRDefault="00000000">
      <w:pPr>
        <w:pStyle w:val="TOC1"/>
        <w:tabs>
          <w:tab w:val="left" w:pos="566"/>
        </w:tabs>
        <w:rPr>
          <w:rFonts w:eastAsiaTheme="minorEastAsia" w:cstheme="minorBidi"/>
          <w:noProof/>
          <w:kern w:val="2"/>
          <w:sz w:val="24"/>
          <w:szCs w:val="24"/>
          <w14:ligatures w14:val="standardContextual"/>
        </w:rPr>
      </w:pPr>
      <w:hyperlink w:anchor="_Toc145270209" w:history="1">
        <w:r w:rsidR="0063191D" w:rsidRPr="00C15CC2">
          <w:rPr>
            <w:rStyle w:val="Hyperlink"/>
            <w:noProof/>
          </w:rPr>
          <w:t>3</w:t>
        </w:r>
        <w:r w:rsidR="0063191D">
          <w:rPr>
            <w:rFonts w:eastAsiaTheme="minorEastAsia" w:cstheme="minorBidi"/>
            <w:noProof/>
            <w:kern w:val="2"/>
            <w:sz w:val="24"/>
            <w:szCs w:val="24"/>
            <w14:ligatures w14:val="standardContextual"/>
          </w:rPr>
          <w:tab/>
        </w:r>
        <w:r w:rsidR="0063191D" w:rsidRPr="00C15CC2">
          <w:rPr>
            <w:rStyle w:val="Hyperlink"/>
            <w:noProof/>
          </w:rPr>
          <w:t>Building WIB firmware</w:t>
        </w:r>
        <w:r w:rsidR="0063191D">
          <w:rPr>
            <w:noProof/>
          </w:rPr>
          <w:tab/>
        </w:r>
        <w:r w:rsidR="0063191D">
          <w:rPr>
            <w:noProof/>
          </w:rPr>
          <w:fldChar w:fldCharType="begin"/>
        </w:r>
        <w:r w:rsidR="0063191D">
          <w:rPr>
            <w:noProof/>
          </w:rPr>
          <w:instrText xml:space="preserve"> PAGEREF _Toc145270209 \h </w:instrText>
        </w:r>
        <w:r w:rsidR="0063191D">
          <w:rPr>
            <w:noProof/>
          </w:rPr>
        </w:r>
        <w:r w:rsidR="0063191D">
          <w:rPr>
            <w:noProof/>
          </w:rPr>
          <w:fldChar w:fldCharType="separate"/>
        </w:r>
        <w:r w:rsidR="0063191D">
          <w:rPr>
            <w:noProof/>
          </w:rPr>
          <w:t>5</w:t>
        </w:r>
        <w:r w:rsidR="0063191D">
          <w:rPr>
            <w:noProof/>
          </w:rPr>
          <w:fldChar w:fldCharType="end"/>
        </w:r>
      </w:hyperlink>
    </w:p>
    <w:p w14:paraId="657A0391" w14:textId="01E4434C" w:rsidR="0063191D" w:rsidRDefault="00000000">
      <w:pPr>
        <w:pStyle w:val="TOC1"/>
        <w:tabs>
          <w:tab w:val="left" w:pos="566"/>
        </w:tabs>
        <w:rPr>
          <w:rFonts w:eastAsiaTheme="minorEastAsia" w:cstheme="minorBidi"/>
          <w:noProof/>
          <w:kern w:val="2"/>
          <w:sz w:val="24"/>
          <w:szCs w:val="24"/>
          <w14:ligatures w14:val="standardContextual"/>
        </w:rPr>
      </w:pPr>
      <w:hyperlink w:anchor="_Toc145270210" w:history="1">
        <w:r w:rsidR="0063191D" w:rsidRPr="00C15CC2">
          <w:rPr>
            <w:rStyle w:val="Hyperlink"/>
            <w:noProof/>
          </w:rPr>
          <w:t>4</w:t>
        </w:r>
        <w:r w:rsidR="0063191D">
          <w:rPr>
            <w:rFonts w:eastAsiaTheme="minorEastAsia" w:cstheme="minorBidi"/>
            <w:noProof/>
            <w:kern w:val="2"/>
            <w:sz w:val="24"/>
            <w:szCs w:val="24"/>
            <w14:ligatures w14:val="standardContextual"/>
          </w:rPr>
          <w:tab/>
        </w:r>
        <w:r w:rsidR="0063191D" w:rsidRPr="00C15CC2">
          <w:rPr>
            <w:rStyle w:val="Hyperlink"/>
            <w:noProof/>
          </w:rPr>
          <w:t>Firmware structure</w:t>
        </w:r>
        <w:r w:rsidR="0063191D">
          <w:rPr>
            <w:noProof/>
          </w:rPr>
          <w:tab/>
        </w:r>
        <w:r w:rsidR="0063191D">
          <w:rPr>
            <w:noProof/>
          </w:rPr>
          <w:fldChar w:fldCharType="begin"/>
        </w:r>
        <w:r w:rsidR="0063191D">
          <w:rPr>
            <w:noProof/>
          </w:rPr>
          <w:instrText xml:space="preserve"> PAGEREF _Toc145270210 \h </w:instrText>
        </w:r>
        <w:r w:rsidR="0063191D">
          <w:rPr>
            <w:noProof/>
          </w:rPr>
        </w:r>
        <w:r w:rsidR="0063191D">
          <w:rPr>
            <w:noProof/>
          </w:rPr>
          <w:fldChar w:fldCharType="separate"/>
        </w:r>
        <w:r w:rsidR="0063191D">
          <w:rPr>
            <w:noProof/>
          </w:rPr>
          <w:t>5</w:t>
        </w:r>
        <w:r w:rsidR="0063191D">
          <w:rPr>
            <w:noProof/>
          </w:rPr>
          <w:fldChar w:fldCharType="end"/>
        </w:r>
      </w:hyperlink>
    </w:p>
    <w:p w14:paraId="14E7D0FB" w14:textId="4FF6F1B0" w:rsidR="0063191D" w:rsidRDefault="00000000">
      <w:pPr>
        <w:pStyle w:val="TOC2"/>
        <w:tabs>
          <w:tab w:val="left" w:pos="960"/>
        </w:tabs>
        <w:rPr>
          <w:rFonts w:eastAsiaTheme="minorEastAsia" w:cstheme="minorBidi"/>
          <w:noProof/>
          <w:kern w:val="2"/>
          <w:sz w:val="24"/>
          <w:szCs w:val="24"/>
          <w14:ligatures w14:val="standardContextual"/>
        </w:rPr>
      </w:pPr>
      <w:hyperlink w:anchor="_Toc145270211" w:history="1">
        <w:r w:rsidR="0063191D" w:rsidRPr="00C15CC2">
          <w:rPr>
            <w:rStyle w:val="Hyperlink"/>
            <w:noProof/>
          </w:rPr>
          <w:t>4.1</w:t>
        </w:r>
        <w:r w:rsidR="0063191D">
          <w:rPr>
            <w:rFonts w:eastAsiaTheme="minorEastAsia" w:cstheme="minorBidi"/>
            <w:noProof/>
            <w:kern w:val="2"/>
            <w:sz w:val="24"/>
            <w:szCs w:val="24"/>
            <w14:ligatures w14:val="standardContextual"/>
          </w:rPr>
          <w:tab/>
        </w:r>
        <w:r w:rsidR="0063191D" w:rsidRPr="00C15CC2">
          <w:rPr>
            <w:rStyle w:val="Hyperlink"/>
            <w:noProof/>
          </w:rPr>
          <w:t>COLDATA receivers</w:t>
        </w:r>
        <w:r w:rsidR="0063191D">
          <w:rPr>
            <w:noProof/>
          </w:rPr>
          <w:tab/>
        </w:r>
        <w:r w:rsidR="0063191D">
          <w:rPr>
            <w:noProof/>
          </w:rPr>
          <w:fldChar w:fldCharType="begin"/>
        </w:r>
        <w:r w:rsidR="0063191D">
          <w:rPr>
            <w:noProof/>
          </w:rPr>
          <w:instrText xml:space="preserve"> PAGEREF _Toc145270211 \h </w:instrText>
        </w:r>
        <w:r w:rsidR="0063191D">
          <w:rPr>
            <w:noProof/>
          </w:rPr>
        </w:r>
        <w:r w:rsidR="0063191D">
          <w:rPr>
            <w:noProof/>
          </w:rPr>
          <w:fldChar w:fldCharType="separate"/>
        </w:r>
        <w:r w:rsidR="0063191D">
          <w:rPr>
            <w:noProof/>
          </w:rPr>
          <w:t>6</w:t>
        </w:r>
        <w:r w:rsidR="0063191D">
          <w:rPr>
            <w:noProof/>
          </w:rPr>
          <w:fldChar w:fldCharType="end"/>
        </w:r>
      </w:hyperlink>
    </w:p>
    <w:p w14:paraId="1C48F7F7" w14:textId="2AEABAF8" w:rsidR="0063191D" w:rsidRDefault="00000000">
      <w:pPr>
        <w:pStyle w:val="TOC2"/>
        <w:tabs>
          <w:tab w:val="left" w:pos="960"/>
        </w:tabs>
        <w:rPr>
          <w:rFonts w:eastAsiaTheme="minorEastAsia" w:cstheme="minorBidi"/>
          <w:noProof/>
          <w:kern w:val="2"/>
          <w:sz w:val="24"/>
          <w:szCs w:val="24"/>
          <w14:ligatures w14:val="standardContextual"/>
        </w:rPr>
      </w:pPr>
      <w:hyperlink w:anchor="_Toc145270212" w:history="1">
        <w:r w:rsidR="0063191D" w:rsidRPr="00C15CC2">
          <w:rPr>
            <w:rStyle w:val="Hyperlink"/>
            <w:noProof/>
          </w:rPr>
          <w:t>4.2</w:t>
        </w:r>
        <w:r w:rsidR="0063191D">
          <w:rPr>
            <w:rFonts w:eastAsiaTheme="minorEastAsia" w:cstheme="minorBidi"/>
            <w:noProof/>
            <w:kern w:val="2"/>
            <w:sz w:val="24"/>
            <w:szCs w:val="24"/>
            <w14:ligatures w14:val="standardContextual"/>
          </w:rPr>
          <w:tab/>
        </w:r>
        <w:r w:rsidR="0063191D" w:rsidRPr="00C15CC2">
          <w:rPr>
            <w:rStyle w:val="Hyperlink"/>
            <w:noProof/>
          </w:rPr>
          <w:t>COLDATA Frame decoders</w:t>
        </w:r>
        <w:r w:rsidR="0063191D">
          <w:rPr>
            <w:noProof/>
          </w:rPr>
          <w:tab/>
        </w:r>
        <w:r w:rsidR="0063191D">
          <w:rPr>
            <w:noProof/>
          </w:rPr>
          <w:fldChar w:fldCharType="begin"/>
        </w:r>
        <w:r w:rsidR="0063191D">
          <w:rPr>
            <w:noProof/>
          </w:rPr>
          <w:instrText xml:space="preserve"> PAGEREF _Toc145270212 \h </w:instrText>
        </w:r>
        <w:r w:rsidR="0063191D">
          <w:rPr>
            <w:noProof/>
          </w:rPr>
        </w:r>
        <w:r w:rsidR="0063191D">
          <w:rPr>
            <w:noProof/>
          </w:rPr>
          <w:fldChar w:fldCharType="separate"/>
        </w:r>
        <w:r w:rsidR="0063191D">
          <w:rPr>
            <w:noProof/>
          </w:rPr>
          <w:t>7</w:t>
        </w:r>
        <w:r w:rsidR="0063191D">
          <w:rPr>
            <w:noProof/>
          </w:rPr>
          <w:fldChar w:fldCharType="end"/>
        </w:r>
      </w:hyperlink>
    </w:p>
    <w:p w14:paraId="365D7CD9" w14:textId="1C08C7B2" w:rsidR="0063191D" w:rsidRDefault="00000000">
      <w:pPr>
        <w:pStyle w:val="TOC3"/>
        <w:tabs>
          <w:tab w:val="left" w:pos="1440"/>
        </w:tabs>
        <w:rPr>
          <w:rFonts w:eastAsiaTheme="minorEastAsia" w:cstheme="minorBidi"/>
          <w:noProof/>
          <w:kern w:val="2"/>
          <w:sz w:val="24"/>
          <w:szCs w:val="24"/>
          <w14:ligatures w14:val="standardContextual"/>
        </w:rPr>
      </w:pPr>
      <w:hyperlink w:anchor="_Toc145270213" w:history="1">
        <w:r w:rsidR="0063191D" w:rsidRPr="00C15CC2">
          <w:rPr>
            <w:rStyle w:val="Hyperlink"/>
            <w:noProof/>
          </w:rPr>
          <w:t>4.2.1</w:t>
        </w:r>
        <w:r w:rsidR="0063191D">
          <w:rPr>
            <w:rFonts w:eastAsiaTheme="minorEastAsia" w:cstheme="minorBidi"/>
            <w:noProof/>
            <w:kern w:val="2"/>
            <w:sz w:val="24"/>
            <w:szCs w:val="24"/>
            <w14:ligatures w14:val="standardContextual"/>
          </w:rPr>
          <w:tab/>
        </w:r>
        <w:r w:rsidR="0063191D" w:rsidRPr="00C15CC2">
          <w:rPr>
            <w:rStyle w:val="Hyperlink"/>
            <w:noProof/>
          </w:rPr>
          <w:t>COLDATA CRC error flags</w:t>
        </w:r>
        <w:r w:rsidR="0063191D">
          <w:rPr>
            <w:noProof/>
          </w:rPr>
          <w:tab/>
        </w:r>
        <w:r w:rsidR="0063191D">
          <w:rPr>
            <w:noProof/>
          </w:rPr>
          <w:fldChar w:fldCharType="begin"/>
        </w:r>
        <w:r w:rsidR="0063191D">
          <w:rPr>
            <w:noProof/>
          </w:rPr>
          <w:instrText xml:space="preserve"> PAGEREF _Toc145270213 \h </w:instrText>
        </w:r>
        <w:r w:rsidR="0063191D">
          <w:rPr>
            <w:noProof/>
          </w:rPr>
        </w:r>
        <w:r w:rsidR="0063191D">
          <w:rPr>
            <w:noProof/>
          </w:rPr>
          <w:fldChar w:fldCharType="separate"/>
        </w:r>
        <w:r w:rsidR="0063191D">
          <w:rPr>
            <w:noProof/>
          </w:rPr>
          <w:t>7</w:t>
        </w:r>
        <w:r w:rsidR="0063191D">
          <w:rPr>
            <w:noProof/>
          </w:rPr>
          <w:fldChar w:fldCharType="end"/>
        </w:r>
      </w:hyperlink>
    </w:p>
    <w:p w14:paraId="3B8B5A90" w14:textId="44543EF5" w:rsidR="0063191D" w:rsidRDefault="00000000">
      <w:pPr>
        <w:pStyle w:val="TOC2"/>
        <w:tabs>
          <w:tab w:val="left" w:pos="960"/>
        </w:tabs>
        <w:rPr>
          <w:rFonts w:eastAsiaTheme="minorEastAsia" w:cstheme="minorBidi"/>
          <w:noProof/>
          <w:kern w:val="2"/>
          <w:sz w:val="24"/>
          <w:szCs w:val="24"/>
          <w14:ligatures w14:val="standardContextual"/>
        </w:rPr>
      </w:pPr>
      <w:hyperlink w:anchor="_Toc145270214" w:history="1">
        <w:r w:rsidR="0063191D" w:rsidRPr="00C15CC2">
          <w:rPr>
            <w:rStyle w:val="Hyperlink"/>
            <w:noProof/>
          </w:rPr>
          <w:t>4.3</w:t>
        </w:r>
        <w:r w:rsidR="0063191D">
          <w:rPr>
            <w:rFonts w:eastAsiaTheme="minorEastAsia" w:cstheme="minorBidi"/>
            <w:noProof/>
            <w:kern w:val="2"/>
            <w:sz w:val="24"/>
            <w:szCs w:val="24"/>
            <w14:ligatures w14:val="standardContextual"/>
          </w:rPr>
          <w:tab/>
        </w:r>
        <w:r w:rsidR="0063191D" w:rsidRPr="00C15CC2">
          <w:rPr>
            <w:rStyle w:val="Hyperlink"/>
            <w:noProof/>
          </w:rPr>
          <w:t>DAQ Frame Builders</w:t>
        </w:r>
        <w:r w:rsidR="0063191D">
          <w:rPr>
            <w:noProof/>
          </w:rPr>
          <w:tab/>
        </w:r>
        <w:r w:rsidR="0063191D">
          <w:rPr>
            <w:noProof/>
          </w:rPr>
          <w:fldChar w:fldCharType="begin"/>
        </w:r>
        <w:r w:rsidR="0063191D">
          <w:rPr>
            <w:noProof/>
          </w:rPr>
          <w:instrText xml:space="preserve"> PAGEREF _Toc145270214 \h </w:instrText>
        </w:r>
        <w:r w:rsidR="0063191D">
          <w:rPr>
            <w:noProof/>
          </w:rPr>
        </w:r>
        <w:r w:rsidR="0063191D">
          <w:rPr>
            <w:noProof/>
          </w:rPr>
          <w:fldChar w:fldCharType="separate"/>
        </w:r>
        <w:r w:rsidR="0063191D">
          <w:rPr>
            <w:noProof/>
          </w:rPr>
          <w:t>7</w:t>
        </w:r>
        <w:r w:rsidR="0063191D">
          <w:rPr>
            <w:noProof/>
          </w:rPr>
          <w:fldChar w:fldCharType="end"/>
        </w:r>
      </w:hyperlink>
    </w:p>
    <w:p w14:paraId="6C1E15F5" w14:textId="6AFBC98C" w:rsidR="0063191D" w:rsidRDefault="00000000">
      <w:pPr>
        <w:pStyle w:val="TOC2"/>
        <w:tabs>
          <w:tab w:val="left" w:pos="960"/>
        </w:tabs>
        <w:rPr>
          <w:rFonts w:eastAsiaTheme="minorEastAsia" w:cstheme="minorBidi"/>
          <w:noProof/>
          <w:kern w:val="2"/>
          <w:sz w:val="24"/>
          <w:szCs w:val="24"/>
          <w14:ligatures w14:val="standardContextual"/>
        </w:rPr>
      </w:pPr>
      <w:hyperlink w:anchor="_Toc145270215" w:history="1">
        <w:r w:rsidR="0063191D" w:rsidRPr="00C15CC2">
          <w:rPr>
            <w:rStyle w:val="Hyperlink"/>
            <w:noProof/>
          </w:rPr>
          <w:t>4.4</w:t>
        </w:r>
        <w:r w:rsidR="0063191D">
          <w:rPr>
            <w:rFonts w:eastAsiaTheme="minorEastAsia" w:cstheme="minorBidi"/>
            <w:noProof/>
            <w:kern w:val="2"/>
            <w:sz w:val="24"/>
            <w:szCs w:val="24"/>
            <w14:ligatures w14:val="standardContextual"/>
          </w:rPr>
          <w:tab/>
        </w:r>
        <w:r w:rsidR="0063191D" w:rsidRPr="00C15CC2">
          <w:rPr>
            <w:rStyle w:val="Hyperlink"/>
            <w:noProof/>
          </w:rPr>
          <w:t>10Gps ethernet transmitters</w:t>
        </w:r>
        <w:r w:rsidR="0063191D">
          <w:rPr>
            <w:noProof/>
          </w:rPr>
          <w:tab/>
        </w:r>
        <w:r w:rsidR="0063191D">
          <w:rPr>
            <w:noProof/>
          </w:rPr>
          <w:fldChar w:fldCharType="begin"/>
        </w:r>
        <w:r w:rsidR="0063191D">
          <w:rPr>
            <w:noProof/>
          </w:rPr>
          <w:instrText xml:space="preserve"> PAGEREF _Toc145270215 \h </w:instrText>
        </w:r>
        <w:r w:rsidR="0063191D">
          <w:rPr>
            <w:noProof/>
          </w:rPr>
        </w:r>
        <w:r w:rsidR="0063191D">
          <w:rPr>
            <w:noProof/>
          </w:rPr>
          <w:fldChar w:fldCharType="separate"/>
        </w:r>
        <w:r w:rsidR="0063191D">
          <w:rPr>
            <w:noProof/>
          </w:rPr>
          <w:t>7</w:t>
        </w:r>
        <w:r w:rsidR="0063191D">
          <w:rPr>
            <w:noProof/>
          </w:rPr>
          <w:fldChar w:fldCharType="end"/>
        </w:r>
      </w:hyperlink>
    </w:p>
    <w:p w14:paraId="593D5B6D" w14:textId="26F2C70C" w:rsidR="0063191D" w:rsidRDefault="00000000">
      <w:pPr>
        <w:pStyle w:val="TOC2"/>
        <w:tabs>
          <w:tab w:val="left" w:pos="960"/>
        </w:tabs>
        <w:rPr>
          <w:rFonts w:eastAsiaTheme="minorEastAsia" w:cstheme="minorBidi"/>
          <w:noProof/>
          <w:kern w:val="2"/>
          <w:sz w:val="24"/>
          <w:szCs w:val="24"/>
          <w14:ligatures w14:val="standardContextual"/>
        </w:rPr>
      </w:pPr>
      <w:hyperlink w:anchor="_Toc145270216" w:history="1">
        <w:r w:rsidR="0063191D" w:rsidRPr="00C15CC2">
          <w:rPr>
            <w:rStyle w:val="Hyperlink"/>
            <w:noProof/>
          </w:rPr>
          <w:t>4.5</w:t>
        </w:r>
        <w:r w:rsidR="0063191D">
          <w:rPr>
            <w:rFonts w:eastAsiaTheme="minorEastAsia" w:cstheme="minorBidi"/>
            <w:noProof/>
            <w:kern w:val="2"/>
            <w:sz w:val="24"/>
            <w:szCs w:val="24"/>
            <w14:ligatures w14:val="standardContextual"/>
          </w:rPr>
          <w:tab/>
        </w:r>
        <w:r w:rsidR="0063191D" w:rsidRPr="00C15CC2">
          <w:rPr>
            <w:rStyle w:val="Hyperlink"/>
            <w:noProof/>
          </w:rPr>
          <w:t>ZYNQ CPU module</w:t>
        </w:r>
        <w:r w:rsidR="0063191D">
          <w:rPr>
            <w:noProof/>
          </w:rPr>
          <w:tab/>
        </w:r>
        <w:r w:rsidR="0063191D">
          <w:rPr>
            <w:noProof/>
          </w:rPr>
          <w:fldChar w:fldCharType="begin"/>
        </w:r>
        <w:r w:rsidR="0063191D">
          <w:rPr>
            <w:noProof/>
          </w:rPr>
          <w:instrText xml:space="preserve"> PAGEREF _Toc145270216 \h </w:instrText>
        </w:r>
        <w:r w:rsidR="0063191D">
          <w:rPr>
            <w:noProof/>
          </w:rPr>
        </w:r>
        <w:r w:rsidR="0063191D">
          <w:rPr>
            <w:noProof/>
          </w:rPr>
          <w:fldChar w:fldCharType="separate"/>
        </w:r>
        <w:r w:rsidR="0063191D">
          <w:rPr>
            <w:noProof/>
          </w:rPr>
          <w:t>7</w:t>
        </w:r>
        <w:r w:rsidR="0063191D">
          <w:rPr>
            <w:noProof/>
          </w:rPr>
          <w:fldChar w:fldCharType="end"/>
        </w:r>
      </w:hyperlink>
    </w:p>
    <w:p w14:paraId="21E95584" w14:textId="31F184A3" w:rsidR="0063191D" w:rsidRDefault="00000000">
      <w:pPr>
        <w:pStyle w:val="TOC2"/>
        <w:tabs>
          <w:tab w:val="left" w:pos="960"/>
        </w:tabs>
        <w:rPr>
          <w:rFonts w:eastAsiaTheme="minorEastAsia" w:cstheme="minorBidi"/>
          <w:noProof/>
          <w:kern w:val="2"/>
          <w:sz w:val="24"/>
          <w:szCs w:val="24"/>
          <w14:ligatures w14:val="standardContextual"/>
        </w:rPr>
      </w:pPr>
      <w:hyperlink w:anchor="_Toc145270217" w:history="1">
        <w:r w:rsidR="0063191D" w:rsidRPr="00C15CC2">
          <w:rPr>
            <w:rStyle w:val="Hyperlink"/>
            <w:noProof/>
          </w:rPr>
          <w:t>4.6</w:t>
        </w:r>
        <w:r w:rsidR="0063191D">
          <w:rPr>
            <w:rFonts w:eastAsiaTheme="minorEastAsia" w:cstheme="minorBidi"/>
            <w:noProof/>
            <w:kern w:val="2"/>
            <w:sz w:val="24"/>
            <w:szCs w:val="24"/>
            <w14:ligatures w14:val="standardContextual"/>
          </w:rPr>
          <w:tab/>
        </w:r>
        <w:r w:rsidR="0063191D" w:rsidRPr="00C15CC2">
          <w:rPr>
            <w:rStyle w:val="Hyperlink"/>
            <w:noProof/>
          </w:rPr>
          <w:t>COLDATA I</w:t>
        </w:r>
        <w:r w:rsidR="0063191D" w:rsidRPr="00C15CC2">
          <w:rPr>
            <w:rStyle w:val="Hyperlink"/>
            <w:noProof/>
            <w:vertAlign w:val="superscript"/>
          </w:rPr>
          <w:t>2</w:t>
        </w:r>
        <w:r w:rsidR="0063191D" w:rsidRPr="00C15CC2">
          <w:rPr>
            <w:rStyle w:val="Hyperlink"/>
            <w:noProof/>
          </w:rPr>
          <w:t>C interface</w:t>
        </w:r>
        <w:r w:rsidR="0063191D">
          <w:rPr>
            <w:noProof/>
          </w:rPr>
          <w:tab/>
        </w:r>
        <w:r w:rsidR="0063191D">
          <w:rPr>
            <w:noProof/>
          </w:rPr>
          <w:fldChar w:fldCharType="begin"/>
        </w:r>
        <w:r w:rsidR="0063191D">
          <w:rPr>
            <w:noProof/>
          </w:rPr>
          <w:instrText xml:space="preserve"> PAGEREF _Toc145270217 \h </w:instrText>
        </w:r>
        <w:r w:rsidR="0063191D">
          <w:rPr>
            <w:noProof/>
          </w:rPr>
        </w:r>
        <w:r w:rsidR="0063191D">
          <w:rPr>
            <w:noProof/>
          </w:rPr>
          <w:fldChar w:fldCharType="separate"/>
        </w:r>
        <w:r w:rsidR="0063191D">
          <w:rPr>
            <w:noProof/>
          </w:rPr>
          <w:t>8</w:t>
        </w:r>
        <w:r w:rsidR="0063191D">
          <w:rPr>
            <w:noProof/>
          </w:rPr>
          <w:fldChar w:fldCharType="end"/>
        </w:r>
      </w:hyperlink>
    </w:p>
    <w:p w14:paraId="0F827888" w14:textId="6A73D266" w:rsidR="0063191D" w:rsidRDefault="00000000">
      <w:pPr>
        <w:pStyle w:val="TOC3"/>
        <w:tabs>
          <w:tab w:val="left" w:pos="1440"/>
        </w:tabs>
        <w:rPr>
          <w:rFonts w:eastAsiaTheme="minorEastAsia" w:cstheme="minorBidi"/>
          <w:noProof/>
          <w:kern w:val="2"/>
          <w:sz w:val="24"/>
          <w:szCs w:val="24"/>
          <w14:ligatures w14:val="standardContextual"/>
        </w:rPr>
      </w:pPr>
      <w:hyperlink w:anchor="_Toc145270218" w:history="1">
        <w:r w:rsidR="0063191D" w:rsidRPr="00C15CC2">
          <w:rPr>
            <w:rStyle w:val="Hyperlink"/>
            <w:noProof/>
          </w:rPr>
          <w:t>4.6.1</w:t>
        </w:r>
        <w:r w:rsidR="0063191D">
          <w:rPr>
            <w:rFonts w:eastAsiaTheme="minorEastAsia" w:cstheme="minorBidi"/>
            <w:noProof/>
            <w:kern w:val="2"/>
            <w:sz w:val="24"/>
            <w:szCs w:val="24"/>
            <w14:ligatures w14:val="standardContextual"/>
          </w:rPr>
          <w:tab/>
        </w:r>
        <w:r w:rsidR="0063191D" w:rsidRPr="00C15CC2">
          <w:rPr>
            <w:rStyle w:val="Hyperlink"/>
            <w:noProof/>
          </w:rPr>
          <w:t>I</w:t>
        </w:r>
        <w:r w:rsidR="0063191D" w:rsidRPr="00C15CC2">
          <w:rPr>
            <w:rStyle w:val="Hyperlink"/>
            <w:noProof/>
            <w:vertAlign w:val="superscript"/>
          </w:rPr>
          <w:t>2</w:t>
        </w:r>
        <w:r w:rsidR="0063191D" w:rsidRPr="00C15CC2">
          <w:rPr>
            <w:rStyle w:val="Hyperlink"/>
            <w:noProof/>
          </w:rPr>
          <w:t>C Write operation</w:t>
        </w:r>
        <w:r w:rsidR="0063191D">
          <w:rPr>
            <w:noProof/>
          </w:rPr>
          <w:tab/>
        </w:r>
        <w:r w:rsidR="0063191D">
          <w:rPr>
            <w:noProof/>
          </w:rPr>
          <w:fldChar w:fldCharType="begin"/>
        </w:r>
        <w:r w:rsidR="0063191D">
          <w:rPr>
            <w:noProof/>
          </w:rPr>
          <w:instrText xml:space="preserve"> PAGEREF _Toc145270218 \h </w:instrText>
        </w:r>
        <w:r w:rsidR="0063191D">
          <w:rPr>
            <w:noProof/>
          </w:rPr>
        </w:r>
        <w:r w:rsidR="0063191D">
          <w:rPr>
            <w:noProof/>
          </w:rPr>
          <w:fldChar w:fldCharType="separate"/>
        </w:r>
        <w:r w:rsidR="0063191D">
          <w:rPr>
            <w:noProof/>
          </w:rPr>
          <w:t>9</w:t>
        </w:r>
        <w:r w:rsidR="0063191D">
          <w:rPr>
            <w:noProof/>
          </w:rPr>
          <w:fldChar w:fldCharType="end"/>
        </w:r>
      </w:hyperlink>
    </w:p>
    <w:p w14:paraId="1B56A923" w14:textId="7E93F885" w:rsidR="0063191D" w:rsidRDefault="00000000">
      <w:pPr>
        <w:pStyle w:val="TOC3"/>
        <w:tabs>
          <w:tab w:val="left" w:pos="1440"/>
        </w:tabs>
        <w:rPr>
          <w:rFonts w:eastAsiaTheme="minorEastAsia" w:cstheme="minorBidi"/>
          <w:noProof/>
          <w:kern w:val="2"/>
          <w:sz w:val="24"/>
          <w:szCs w:val="24"/>
          <w14:ligatures w14:val="standardContextual"/>
        </w:rPr>
      </w:pPr>
      <w:hyperlink w:anchor="_Toc145270219" w:history="1">
        <w:r w:rsidR="0063191D" w:rsidRPr="00C15CC2">
          <w:rPr>
            <w:rStyle w:val="Hyperlink"/>
            <w:noProof/>
          </w:rPr>
          <w:t>4.6.2</w:t>
        </w:r>
        <w:r w:rsidR="0063191D">
          <w:rPr>
            <w:rFonts w:eastAsiaTheme="minorEastAsia" w:cstheme="minorBidi"/>
            <w:noProof/>
            <w:kern w:val="2"/>
            <w:sz w:val="24"/>
            <w:szCs w:val="24"/>
            <w14:ligatures w14:val="standardContextual"/>
          </w:rPr>
          <w:tab/>
        </w:r>
        <w:r w:rsidR="0063191D" w:rsidRPr="00C15CC2">
          <w:rPr>
            <w:rStyle w:val="Hyperlink"/>
            <w:noProof/>
          </w:rPr>
          <w:t>I</w:t>
        </w:r>
        <w:r w:rsidR="0063191D" w:rsidRPr="00C15CC2">
          <w:rPr>
            <w:rStyle w:val="Hyperlink"/>
            <w:noProof/>
            <w:vertAlign w:val="superscript"/>
          </w:rPr>
          <w:t>2</w:t>
        </w:r>
        <w:r w:rsidR="0063191D" w:rsidRPr="00C15CC2">
          <w:rPr>
            <w:rStyle w:val="Hyperlink"/>
            <w:noProof/>
          </w:rPr>
          <w:t>C Read operation</w:t>
        </w:r>
        <w:r w:rsidR="0063191D">
          <w:rPr>
            <w:noProof/>
          </w:rPr>
          <w:tab/>
        </w:r>
        <w:r w:rsidR="0063191D">
          <w:rPr>
            <w:noProof/>
          </w:rPr>
          <w:fldChar w:fldCharType="begin"/>
        </w:r>
        <w:r w:rsidR="0063191D">
          <w:rPr>
            <w:noProof/>
          </w:rPr>
          <w:instrText xml:space="preserve"> PAGEREF _Toc145270219 \h </w:instrText>
        </w:r>
        <w:r w:rsidR="0063191D">
          <w:rPr>
            <w:noProof/>
          </w:rPr>
        </w:r>
        <w:r w:rsidR="0063191D">
          <w:rPr>
            <w:noProof/>
          </w:rPr>
          <w:fldChar w:fldCharType="separate"/>
        </w:r>
        <w:r w:rsidR="0063191D">
          <w:rPr>
            <w:noProof/>
          </w:rPr>
          <w:t>9</w:t>
        </w:r>
        <w:r w:rsidR="0063191D">
          <w:rPr>
            <w:noProof/>
          </w:rPr>
          <w:fldChar w:fldCharType="end"/>
        </w:r>
      </w:hyperlink>
    </w:p>
    <w:p w14:paraId="66A3723D" w14:textId="684A5C14" w:rsidR="0063191D" w:rsidRDefault="00000000">
      <w:pPr>
        <w:pStyle w:val="TOC3"/>
        <w:tabs>
          <w:tab w:val="left" w:pos="1440"/>
        </w:tabs>
        <w:rPr>
          <w:rFonts w:eastAsiaTheme="minorEastAsia" w:cstheme="minorBidi"/>
          <w:noProof/>
          <w:kern w:val="2"/>
          <w:sz w:val="24"/>
          <w:szCs w:val="24"/>
          <w14:ligatures w14:val="standardContextual"/>
        </w:rPr>
      </w:pPr>
      <w:hyperlink w:anchor="_Toc145270220" w:history="1">
        <w:r w:rsidR="0063191D" w:rsidRPr="00C15CC2">
          <w:rPr>
            <w:rStyle w:val="Hyperlink"/>
            <w:noProof/>
          </w:rPr>
          <w:t>4.6.3</w:t>
        </w:r>
        <w:r w:rsidR="0063191D">
          <w:rPr>
            <w:rFonts w:eastAsiaTheme="minorEastAsia" w:cstheme="minorBidi"/>
            <w:noProof/>
            <w:kern w:val="2"/>
            <w:sz w:val="24"/>
            <w:szCs w:val="24"/>
            <w14:ligatures w14:val="standardContextual"/>
          </w:rPr>
          <w:tab/>
        </w:r>
        <w:r w:rsidR="0063191D" w:rsidRPr="00C15CC2">
          <w:rPr>
            <w:rStyle w:val="Hyperlink"/>
            <w:noProof/>
          </w:rPr>
          <w:t>COLDATA and COLDADC I</w:t>
        </w:r>
        <w:r w:rsidR="0063191D" w:rsidRPr="00C15CC2">
          <w:rPr>
            <w:rStyle w:val="Hyperlink"/>
            <w:noProof/>
            <w:vertAlign w:val="superscript"/>
          </w:rPr>
          <w:t>2</w:t>
        </w:r>
        <w:r w:rsidR="0063191D" w:rsidRPr="00C15CC2">
          <w:rPr>
            <w:rStyle w:val="Hyperlink"/>
            <w:noProof/>
          </w:rPr>
          <w:t>C fine timing requirements</w:t>
        </w:r>
        <w:r w:rsidR="0063191D">
          <w:rPr>
            <w:noProof/>
          </w:rPr>
          <w:tab/>
        </w:r>
        <w:r w:rsidR="0063191D">
          <w:rPr>
            <w:noProof/>
          </w:rPr>
          <w:fldChar w:fldCharType="begin"/>
        </w:r>
        <w:r w:rsidR="0063191D">
          <w:rPr>
            <w:noProof/>
          </w:rPr>
          <w:instrText xml:space="preserve"> PAGEREF _Toc145270220 \h </w:instrText>
        </w:r>
        <w:r w:rsidR="0063191D">
          <w:rPr>
            <w:noProof/>
          </w:rPr>
        </w:r>
        <w:r w:rsidR="0063191D">
          <w:rPr>
            <w:noProof/>
          </w:rPr>
          <w:fldChar w:fldCharType="separate"/>
        </w:r>
        <w:r w:rsidR="0063191D">
          <w:rPr>
            <w:noProof/>
          </w:rPr>
          <w:t>9</w:t>
        </w:r>
        <w:r w:rsidR="0063191D">
          <w:rPr>
            <w:noProof/>
          </w:rPr>
          <w:fldChar w:fldCharType="end"/>
        </w:r>
      </w:hyperlink>
    </w:p>
    <w:p w14:paraId="276275CA" w14:textId="3B410D17" w:rsidR="0063191D" w:rsidRDefault="00000000">
      <w:pPr>
        <w:pStyle w:val="TOC3"/>
        <w:tabs>
          <w:tab w:val="left" w:pos="1440"/>
        </w:tabs>
        <w:rPr>
          <w:rFonts w:eastAsiaTheme="minorEastAsia" w:cstheme="minorBidi"/>
          <w:noProof/>
          <w:kern w:val="2"/>
          <w:sz w:val="24"/>
          <w:szCs w:val="24"/>
          <w14:ligatures w14:val="standardContextual"/>
        </w:rPr>
      </w:pPr>
      <w:hyperlink w:anchor="_Toc145270221" w:history="1">
        <w:r w:rsidR="0063191D" w:rsidRPr="00C15CC2">
          <w:rPr>
            <w:rStyle w:val="Hyperlink"/>
            <w:noProof/>
          </w:rPr>
          <w:t>4.6.4</w:t>
        </w:r>
        <w:r w:rsidR="0063191D">
          <w:rPr>
            <w:rFonts w:eastAsiaTheme="minorEastAsia" w:cstheme="minorBidi"/>
            <w:noProof/>
            <w:kern w:val="2"/>
            <w:sz w:val="24"/>
            <w:szCs w:val="24"/>
            <w14:ligatures w14:val="standardContextual"/>
          </w:rPr>
          <w:tab/>
        </w:r>
        <w:r w:rsidR="0063191D" w:rsidRPr="00C15CC2">
          <w:rPr>
            <w:rStyle w:val="Hyperlink"/>
            <w:noProof/>
          </w:rPr>
          <w:t>Using COLDATA and COLDADC I</w:t>
        </w:r>
        <w:r w:rsidR="0063191D" w:rsidRPr="00C15CC2">
          <w:rPr>
            <w:rStyle w:val="Hyperlink"/>
            <w:noProof/>
            <w:vertAlign w:val="superscript"/>
          </w:rPr>
          <w:t>2</w:t>
        </w:r>
        <w:r w:rsidR="0063191D" w:rsidRPr="00C15CC2">
          <w:rPr>
            <w:rStyle w:val="Hyperlink"/>
            <w:noProof/>
          </w:rPr>
          <w:t>C fine clock phase adjustment</w:t>
        </w:r>
        <w:r w:rsidR="0063191D">
          <w:rPr>
            <w:noProof/>
          </w:rPr>
          <w:tab/>
        </w:r>
        <w:r w:rsidR="0063191D">
          <w:rPr>
            <w:noProof/>
          </w:rPr>
          <w:fldChar w:fldCharType="begin"/>
        </w:r>
        <w:r w:rsidR="0063191D">
          <w:rPr>
            <w:noProof/>
          </w:rPr>
          <w:instrText xml:space="preserve"> PAGEREF _Toc145270221 \h </w:instrText>
        </w:r>
        <w:r w:rsidR="0063191D">
          <w:rPr>
            <w:noProof/>
          </w:rPr>
        </w:r>
        <w:r w:rsidR="0063191D">
          <w:rPr>
            <w:noProof/>
          </w:rPr>
          <w:fldChar w:fldCharType="separate"/>
        </w:r>
        <w:r w:rsidR="0063191D">
          <w:rPr>
            <w:noProof/>
          </w:rPr>
          <w:t>10</w:t>
        </w:r>
        <w:r w:rsidR="0063191D">
          <w:rPr>
            <w:noProof/>
          </w:rPr>
          <w:fldChar w:fldCharType="end"/>
        </w:r>
      </w:hyperlink>
    </w:p>
    <w:p w14:paraId="074D81E1" w14:textId="12C9D917" w:rsidR="0063191D" w:rsidRDefault="00000000">
      <w:pPr>
        <w:pStyle w:val="TOC3"/>
        <w:tabs>
          <w:tab w:val="left" w:pos="1440"/>
        </w:tabs>
        <w:rPr>
          <w:rFonts w:eastAsiaTheme="minorEastAsia" w:cstheme="minorBidi"/>
          <w:noProof/>
          <w:kern w:val="2"/>
          <w:sz w:val="24"/>
          <w:szCs w:val="24"/>
          <w14:ligatures w14:val="standardContextual"/>
        </w:rPr>
      </w:pPr>
      <w:hyperlink w:anchor="_Toc145270222" w:history="1">
        <w:r w:rsidR="0063191D" w:rsidRPr="00C15CC2">
          <w:rPr>
            <w:rStyle w:val="Hyperlink"/>
            <w:noProof/>
          </w:rPr>
          <w:t>4.6.5</w:t>
        </w:r>
        <w:r w:rsidR="0063191D">
          <w:rPr>
            <w:rFonts w:eastAsiaTheme="minorEastAsia" w:cstheme="minorBidi"/>
            <w:noProof/>
            <w:kern w:val="2"/>
            <w:sz w:val="24"/>
            <w:szCs w:val="24"/>
            <w14:ligatures w14:val="standardContextual"/>
          </w:rPr>
          <w:tab/>
        </w:r>
        <w:r w:rsidR="0063191D" w:rsidRPr="00C15CC2">
          <w:rPr>
            <w:rStyle w:val="Hyperlink"/>
            <w:noProof/>
          </w:rPr>
          <w:t>Data cable latency measurement</w:t>
        </w:r>
        <w:r w:rsidR="0063191D">
          <w:rPr>
            <w:noProof/>
          </w:rPr>
          <w:tab/>
        </w:r>
        <w:r w:rsidR="0063191D">
          <w:rPr>
            <w:noProof/>
          </w:rPr>
          <w:fldChar w:fldCharType="begin"/>
        </w:r>
        <w:r w:rsidR="0063191D">
          <w:rPr>
            <w:noProof/>
          </w:rPr>
          <w:instrText xml:space="preserve"> PAGEREF _Toc145270222 \h </w:instrText>
        </w:r>
        <w:r w:rsidR="0063191D">
          <w:rPr>
            <w:noProof/>
          </w:rPr>
        </w:r>
        <w:r w:rsidR="0063191D">
          <w:rPr>
            <w:noProof/>
          </w:rPr>
          <w:fldChar w:fldCharType="separate"/>
        </w:r>
        <w:r w:rsidR="0063191D">
          <w:rPr>
            <w:noProof/>
          </w:rPr>
          <w:t>11</w:t>
        </w:r>
        <w:r w:rsidR="0063191D">
          <w:rPr>
            <w:noProof/>
          </w:rPr>
          <w:fldChar w:fldCharType="end"/>
        </w:r>
      </w:hyperlink>
    </w:p>
    <w:p w14:paraId="437C50C2" w14:textId="3B1527D5" w:rsidR="0063191D" w:rsidRDefault="00000000">
      <w:pPr>
        <w:pStyle w:val="TOC2"/>
        <w:tabs>
          <w:tab w:val="left" w:pos="960"/>
        </w:tabs>
        <w:rPr>
          <w:rFonts w:eastAsiaTheme="minorEastAsia" w:cstheme="minorBidi"/>
          <w:noProof/>
          <w:kern w:val="2"/>
          <w:sz w:val="24"/>
          <w:szCs w:val="24"/>
          <w14:ligatures w14:val="standardContextual"/>
        </w:rPr>
      </w:pPr>
      <w:hyperlink w:anchor="_Toc145270223" w:history="1">
        <w:r w:rsidR="0063191D" w:rsidRPr="00C15CC2">
          <w:rPr>
            <w:rStyle w:val="Hyperlink"/>
            <w:noProof/>
          </w:rPr>
          <w:t>4.7</w:t>
        </w:r>
        <w:r w:rsidR="0063191D">
          <w:rPr>
            <w:rFonts w:eastAsiaTheme="minorEastAsia" w:cstheme="minorBidi"/>
            <w:noProof/>
            <w:kern w:val="2"/>
            <w:sz w:val="24"/>
            <w:szCs w:val="24"/>
            <w14:ligatures w14:val="standardContextual"/>
          </w:rPr>
          <w:tab/>
        </w:r>
        <w:r w:rsidR="0063191D" w:rsidRPr="00C15CC2">
          <w:rPr>
            <w:rStyle w:val="Hyperlink"/>
            <w:noProof/>
          </w:rPr>
          <w:t>COLDATA FAST command generator</w:t>
        </w:r>
        <w:r w:rsidR="0063191D">
          <w:rPr>
            <w:noProof/>
          </w:rPr>
          <w:tab/>
        </w:r>
        <w:r w:rsidR="0063191D">
          <w:rPr>
            <w:noProof/>
          </w:rPr>
          <w:fldChar w:fldCharType="begin"/>
        </w:r>
        <w:r w:rsidR="0063191D">
          <w:rPr>
            <w:noProof/>
          </w:rPr>
          <w:instrText xml:space="preserve"> PAGEREF _Toc145270223 \h </w:instrText>
        </w:r>
        <w:r w:rsidR="0063191D">
          <w:rPr>
            <w:noProof/>
          </w:rPr>
        </w:r>
        <w:r w:rsidR="0063191D">
          <w:rPr>
            <w:noProof/>
          </w:rPr>
          <w:fldChar w:fldCharType="separate"/>
        </w:r>
        <w:r w:rsidR="0063191D">
          <w:rPr>
            <w:noProof/>
          </w:rPr>
          <w:t>11</w:t>
        </w:r>
        <w:r w:rsidR="0063191D">
          <w:rPr>
            <w:noProof/>
          </w:rPr>
          <w:fldChar w:fldCharType="end"/>
        </w:r>
      </w:hyperlink>
    </w:p>
    <w:p w14:paraId="1332E8EA" w14:textId="2551E7B0" w:rsidR="0063191D" w:rsidRDefault="00000000">
      <w:pPr>
        <w:pStyle w:val="TOC3"/>
        <w:tabs>
          <w:tab w:val="left" w:pos="1440"/>
        </w:tabs>
        <w:rPr>
          <w:rFonts w:eastAsiaTheme="minorEastAsia" w:cstheme="minorBidi"/>
          <w:noProof/>
          <w:kern w:val="2"/>
          <w:sz w:val="24"/>
          <w:szCs w:val="24"/>
          <w14:ligatures w14:val="standardContextual"/>
        </w:rPr>
      </w:pPr>
      <w:hyperlink w:anchor="_Toc145270224" w:history="1">
        <w:r w:rsidR="0063191D" w:rsidRPr="00C15CC2">
          <w:rPr>
            <w:rStyle w:val="Hyperlink"/>
            <w:noProof/>
          </w:rPr>
          <w:t>4.7.1</w:t>
        </w:r>
        <w:r w:rsidR="0063191D">
          <w:rPr>
            <w:rFonts w:eastAsiaTheme="minorEastAsia" w:cstheme="minorBidi"/>
            <w:noProof/>
            <w:kern w:val="2"/>
            <w:sz w:val="24"/>
            <w:szCs w:val="24"/>
            <w14:ligatures w14:val="standardContextual"/>
          </w:rPr>
          <w:tab/>
        </w:r>
        <w:r w:rsidR="0063191D" w:rsidRPr="00C15CC2">
          <w:rPr>
            <w:rStyle w:val="Hyperlink"/>
            <w:noProof/>
          </w:rPr>
          <w:t>How to use FAST command generator</w:t>
        </w:r>
        <w:r w:rsidR="0063191D">
          <w:rPr>
            <w:noProof/>
          </w:rPr>
          <w:tab/>
        </w:r>
        <w:r w:rsidR="0063191D">
          <w:rPr>
            <w:noProof/>
          </w:rPr>
          <w:fldChar w:fldCharType="begin"/>
        </w:r>
        <w:r w:rsidR="0063191D">
          <w:rPr>
            <w:noProof/>
          </w:rPr>
          <w:instrText xml:space="preserve"> PAGEREF _Toc145270224 \h </w:instrText>
        </w:r>
        <w:r w:rsidR="0063191D">
          <w:rPr>
            <w:noProof/>
          </w:rPr>
        </w:r>
        <w:r w:rsidR="0063191D">
          <w:rPr>
            <w:noProof/>
          </w:rPr>
          <w:fldChar w:fldCharType="separate"/>
        </w:r>
        <w:r w:rsidR="0063191D">
          <w:rPr>
            <w:noProof/>
          </w:rPr>
          <w:t>12</w:t>
        </w:r>
        <w:r w:rsidR="0063191D">
          <w:rPr>
            <w:noProof/>
          </w:rPr>
          <w:fldChar w:fldCharType="end"/>
        </w:r>
      </w:hyperlink>
    </w:p>
    <w:p w14:paraId="231E0298" w14:textId="6B577098" w:rsidR="0063191D" w:rsidRDefault="00000000">
      <w:pPr>
        <w:pStyle w:val="TOC2"/>
        <w:tabs>
          <w:tab w:val="left" w:pos="960"/>
        </w:tabs>
        <w:rPr>
          <w:rFonts w:eastAsiaTheme="minorEastAsia" w:cstheme="minorBidi"/>
          <w:noProof/>
          <w:kern w:val="2"/>
          <w:sz w:val="24"/>
          <w:szCs w:val="24"/>
          <w14:ligatures w14:val="standardContextual"/>
        </w:rPr>
      </w:pPr>
      <w:hyperlink w:anchor="_Toc145270225" w:history="1">
        <w:r w:rsidR="0063191D" w:rsidRPr="00C15CC2">
          <w:rPr>
            <w:rStyle w:val="Hyperlink"/>
            <w:noProof/>
          </w:rPr>
          <w:t>4.8</w:t>
        </w:r>
        <w:r w:rsidR="0063191D">
          <w:rPr>
            <w:rFonts w:eastAsiaTheme="minorEastAsia" w:cstheme="minorBidi"/>
            <w:noProof/>
            <w:kern w:val="2"/>
            <w:sz w:val="24"/>
            <w:szCs w:val="24"/>
            <w14:ligatures w14:val="standardContextual"/>
          </w:rPr>
          <w:tab/>
        </w:r>
        <w:r w:rsidR="0063191D" w:rsidRPr="00C15CC2">
          <w:rPr>
            <w:rStyle w:val="Hyperlink"/>
            <w:noProof/>
          </w:rPr>
          <w:t>I</w:t>
        </w:r>
        <w:r w:rsidR="0063191D" w:rsidRPr="00C15CC2">
          <w:rPr>
            <w:rStyle w:val="Hyperlink"/>
            <w:noProof/>
            <w:vertAlign w:val="superscript"/>
          </w:rPr>
          <w:t>2</w:t>
        </w:r>
        <w:r w:rsidR="0063191D" w:rsidRPr="00C15CC2">
          <w:rPr>
            <w:rStyle w:val="Hyperlink"/>
            <w:noProof/>
          </w:rPr>
          <w:t>C interface for WIB on-board devices</w:t>
        </w:r>
        <w:r w:rsidR="0063191D">
          <w:rPr>
            <w:noProof/>
          </w:rPr>
          <w:tab/>
        </w:r>
        <w:r w:rsidR="0063191D">
          <w:rPr>
            <w:noProof/>
          </w:rPr>
          <w:fldChar w:fldCharType="begin"/>
        </w:r>
        <w:r w:rsidR="0063191D">
          <w:rPr>
            <w:noProof/>
          </w:rPr>
          <w:instrText xml:space="preserve"> PAGEREF _Toc145270225 \h </w:instrText>
        </w:r>
        <w:r w:rsidR="0063191D">
          <w:rPr>
            <w:noProof/>
          </w:rPr>
        </w:r>
        <w:r w:rsidR="0063191D">
          <w:rPr>
            <w:noProof/>
          </w:rPr>
          <w:fldChar w:fldCharType="separate"/>
        </w:r>
        <w:r w:rsidR="0063191D">
          <w:rPr>
            <w:noProof/>
          </w:rPr>
          <w:t>12</w:t>
        </w:r>
        <w:r w:rsidR="0063191D">
          <w:rPr>
            <w:noProof/>
          </w:rPr>
          <w:fldChar w:fldCharType="end"/>
        </w:r>
      </w:hyperlink>
    </w:p>
    <w:p w14:paraId="515653CA" w14:textId="038CD9EC" w:rsidR="0063191D" w:rsidRDefault="00000000">
      <w:pPr>
        <w:pStyle w:val="TOC2"/>
        <w:tabs>
          <w:tab w:val="left" w:pos="960"/>
        </w:tabs>
        <w:rPr>
          <w:rFonts w:eastAsiaTheme="minorEastAsia" w:cstheme="minorBidi"/>
          <w:noProof/>
          <w:kern w:val="2"/>
          <w:sz w:val="24"/>
          <w:szCs w:val="24"/>
          <w14:ligatures w14:val="standardContextual"/>
        </w:rPr>
      </w:pPr>
      <w:hyperlink w:anchor="_Toc145270226" w:history="1">
        <w:r w:rsidR="0063191D" w:rsidRPr="00C15CC2">
          <w:rPr>
            <w:rStyle w:val="Hyperlink"/>
            <w:noProof/>
          </w:rPr>
          <w:t>4.9</w:t>
        </w:r>
        <w:r w:rsidR="0063191D">
          <w:rPr>
            <w:rFonts w:eastAsiaTheme="minorEastAsia" w:cstheme="minorBidi"/>
            <w:noProof/>
            <w:kern w:val="2"/>
            <w:sz w:val="24"/>
            <w:szCs w:val="24"/>
            <w14:ligatures w14:val="standardContextual"/>
          </w:rPr>
          <w:tab/>
        </w:r>
        <w:r w:rsidR="0063191D" w:rsidRPr="00C15CC2">
          <w:rPr>
            <w:rStyle w:val="Hyperlink"/>
            <w:noProof/>
          </w:rPr>
          <w:t>PTC I</w:t>
        </w:r>
        <w:r w:rsidR="0063191D" w:rsidRPr="00C15CC2">
          <w:rPr>
            <w:rStyle w:val="Hyperlink"/>
            <w:noProof/>
            <w:vertAlign w:val="superscript"/>
          </w:rPr>
          <w:t>2</w:t>
        </w:r>
        <w:r w:rsidR="0063191D" w:rsidRPr="00C15CC2">
          <w:rPr>
            <w:rStyle w:val="Hyperlink"/>
            <w:noProof/>
          </w:rPr>
          <w:t>C access</w:t>
        </w:r>
        <w:r w:rsidR="0063191D">
          <w:rPr>
            <w:noProof/>
          </w:rPr>
          <w:tab/>
        </w:r>
        <w:r w:rsidR="0063191D">
          <w:rPr>
            <w:noProof/>
          </w:rPr>
          <w:fldChar w:fldCharType="begin"/>
        </w:r>
        <w:r w:rsidR="0063191D">
          <w:rPr>
            <w:noProof/>
          </w:rPr>
          <w:instrText xml:space="preserve"> PAGEREF _Toc145270226 \h </w:instrText>
        </w:r>
        <w:r w:rsidR="0063191D">
          <w:rPr>
            <w:noProof/>
          </w:rPr>
        </w:r>
        <w:r w:rsidR="0063191D">
          <w:rPr>
            <w:noProof/>
          </w:rPr>
          <w:fldChar w:fldCharType="separate"/>
        </w:r>
        <w:r w:rsidR="0063191D">
          <w:rPr>
            <w:noProof/>
          </w:rPr>
          <w:t>12</w:t>
        </w:r>
        <w:r w:rsidR="0063191D">
          <w:rPr>
            <w:noProof/>
          </w:rPr>
          <w:fldChar w:fldCharType="end"/>
        </w:r>
      </w:hyperlink>
    </w:p>
    <w:p w14:paraId="77D94CAA" w14:textId="4217F11D" w:rsidR="0063191D" w:rsidRDefault="00000000">
      <w:pPr>
        <w:pStyle w:val="TOC3"/>
        <w:tabs>
          <w:tab w:val="left" w:pos="1440"/>
        </w:tabs>
        <w:rPr>
          <w:rFonts w:eastAsiaTheme="minorEastAsia" w:cstheme="minorBidi"/>
          <w:noProof/>
          <w:kern w:val="2"/>
          <w:sz w:val="24"/>
          <w:szCs w:val="24"/>
          <w14:ligatures w14:val="standardContextual"/>
        </w:rPr>
      </w:pPr>
      <w:hyperlink w:anchor="_Toc145270227" w:history="1">
        <w:r w:rsidR="0063191D" w:rsidRPr="00C15CC2">
          <w:rPr>
            <w:rStyle w:val="Hyperlink"/>
            <w:noProof/>
          </w:rPr>
          <w:t>4.9.1</w:t>
        </w:r>
        <w:r w:rsidR="0063191D">
          <w:rPr>
            <w:rFonts w:eastAsiaTheme="minorEastAsia" w:cstheme="minorBidi"/>
            <w:noProof/>
            <w:kern w:val="2"/>
            <w:sz w:val="24"/>
            <w:szCs w:val="24"/>
            <w14:ligatures w14:val="standardContextual"/>
          </w:rPr>
          <w:tab/>
        </w:r>
        <w:r w:rsidR="0063191D" w:rsidRPr="00C15CC2">
          <w:rPr>
            <w:rStyle w:val="Hyperlink"/>
            <w:noProof/>
          </w:rPr>
          <w:t>Handling I</w:t>
        </w:r>
        <w:r w:rsidR="0063191D" w:rsidRPr="00C15CC2">
          <w:rPr>
            <w:rStyle w:val="Hyperlink"/>
            <w:noProof/>
            <w:vertAlign w:val="superscript"/>
          </w:rPr>
          <w:t>2</w:t>
        </w:r>
        <w:r w:rsidR="0063191D" w:rsidRPr="00C15CC2">
          <w:rPr>
            <w:rStyle w:val="Hyperlink"/>
            <w:noProof/>
          </w:rPr>
          <w:t>C arbitration on the multi-master buses</w:t>
        </w:r>
        <w:r w:rsidR="0063191D">
          <w:rPr>
            <w:noProof/>
          </w:rPr>
          <w:tab/>
        </w:r>
        <w:r w:rsidR="0063191D">
          <w:rPr>
            <w:noProof/>
          </w:rPr>
          <w:fldChar w:fldCharType="begin"/>
        </w:r>
        <w:r w:rsidR="0063191D">
          <w:rPr>
            <w:noProof/>
          </w:rPr>
          <w:instrText xml:space="preserve"> PAGEREF _Toc145270227 \h </w:instrText>
        </w:r>
        <w:r w:rsidR="0063191D">
          <w:rPr>
            <w:noProof/>
          </w:rPr>
        </w:r>
        <w:r w:rsidR="0063191D">
          <w:rPr>
            <w:noProof/>
          </w:rPr>
          <w:fldChar w:fldCharType="separate"/>
        </w:r>
        <w:r w:rsidR="0063191D">
          <w:rPr>
            <w:noProof/>
          </w:rPr>
          <w:t>13</w:t>
        </w:r>
        <w:r w:rsidR="0063191D">
          <w:rPr>
            <w:noProof/>
          </w:rPr>
          <w:fldChar w:fldCharType="end"/>
        </w:r>
      </w:hyperlink>
    </w:p>
    <w:p w14:paraId="665EFF41" w14:textId="5051376B" w:rsidR="0063191D" w:rsidRDefault="00000000">
      <w:pPr>
        <w:pStyle w:val="TOC3"/>
        <w:tabs>
          <w:tab w:val="left" w:pos="1440"/>
        </w:tabs>
        <w:rPr>
          <w:rFonts w:eastAsiaTheme="minorEastAsia" w:cstheme="minorBidi"/>
          <w:noProof/>
          <w:kern w:val="2"/>
          <w:sz w:val="24"/>
          <w:szCs w:val="24"/>
          <w14:ligatures w14:val="standardContextual"/>
        </w:rPr>
      </w:pPr>
      <w:hyperlink w:anchor="_Toc145270228" w:history="1">
        <w:r w:rsidR="0063191D" w:rsidRPr="00C15CC2">
          <w:rPr>
            <w:rStyle w:val="Hyperlink"/>
            <w:noProof/>
          </w:rPr>
          <w:t>4.9.2</w:t>
        </w:r>
        <w:r w:rsidR="0063191D">
          <w:rPr>
            <w:rFonts w:eastAsiaTheme="minorEastAsia" w:cstheme="minorBidi"/>
            <w:noProof/>
            <w:kern w:val="2"/>
            <w:sz w:val="24"/>
            <w:szCs w:val="24"/>
            <w14:ligatures w14:val="standardContextual"/>
          </w:rPr>
          <w:tab/>
        </w:r>
        <w:r w:rsidR="0063191D" w:rsidRPr="00C15CC2">
          <w:rPr>
            <w:rStyle w:val="Hyperlink"/>
            <w:noProof/>
          </w:rPr>
          <w:t>How to use PTC I</w:t>
        </w:r>
        <w:r w:rsidR="0063191D" w:rsidRPr="00C15CC2">
          <w:rPr>
            <w:rStyle w:val="Hyperlink"/>
            <w:noProof/>
            <w:vertAlign w:val="superscript"/>
          </w:rPr>
          <w:t>2</w:t>
        </w:r>
        <w:r w:rsidR="0063191D" w:rsidRPr="00C15CC2">
          <w:rPr>
            <w:rStyle w:val="Hyperlink"/>
            <w:noProof/>
          </w:rPr>
          <w:t>C access to WIB</w:t>
        </w:r>
        <w:r w:rsidR="0063191D">
          <w:rPr>
            <w:noProof/>
          </w:rPr>
          <w:tab/>
        </w:r>
        <w:r w:rsidR="0063191D">
          <w:rPr>
            <w:noProof/>
          </w:rPr>
          <w:fldChar w:fldCharType="begin"/>
        </w:r>
        <w:r w:rsidR="0063191D">
          <w:rPr>
            <w:noProof/>
          </w:rPr>
          <w:instrText xml:space="preserve"> PAGEREF _Toc145270228 \h </w:instrText>
        </w:r>
        <w:r w:rsidR="0063191D">
          <w:rPr>
            <w:noProof/>
          </w:rPr>
        </w:r>
        <w:r w:rsidR="0063191D">
          <w:rPr>
            <w:noProof/>
          </w:rPr>
          <w:fldChar w:fldCharType="separate"/>
        </w:r>
        <w:r w:rsidR="0063191D">
          <w:rPr>
            <w:noProof/>
          </w:rPr>
          <w:t>14</w:t>
        </w:r>
        <w:r w:rsidR="0063191D">
          <w:rPr>
            <w:noProof/>
          </w:rPr>
          <w:fldChar w:fldCharType="end"/>
        </w:r>
      </w:hyperlink>
    </w:p>
    <w:p w14:paraId="65735739" w14:textId="7A865294" w:rsidR="0063191D" w:rsidRDefault="00000000">
      <w:pPr>
        <w:pStyle w:val="TOC3"/>
        <w:tabs>
          <w:tab w:val="left" w:pos="1440"/>
        </w:tabs>
        <w:rPr>
          <w:rFonts w:eastAsiaTheme="minorEastAsia" w:cstheme="minorBidi"/>
          <w:noProof/>
          <w:kern w:val="2"/>
          <w:sz w:val="24"/>
          <w:szCs w:val="24"/>
          <w14:ligatures w14:val="standardContextual"/>
        </w:rPr>
      </w:pPr>
      <w:hyperlink w:anchor="_Toc145270229" w:history="1">
        <w:r w:rsidR="0063191D" w:rsidRPr="00C15CC2">
          <w:rPr>
            <w:rStyle w:val="Hyperlink"/>
            <w:noProof/>
          </w:rPr>
          <w:t>4.9.3</w:t>
        </w:r>
        <w:r w:rsidR="0063191D">
          <w:rPr>
            <w:rFonts w:eastAsiaTheme="minorEastAsia" w:cstheme="minorBidi"/>
            <w:noProof/>
            <w:kern w:val="2"/>
            <w:sz w:val="24"/>
            <w:szCs w:val="24"/>
            <w14:ligatures w14:val="standardContextual"/>
          </w:rPr>
          <w:tab/>
        </w:r>
        <w:r w:rsidR="0063191D" w:rsidRPr="00C15CC2">
          <w:rPr>
            <w:rStyle w:val="Hyperlink"/>
            <w:noProof/>
          </w:rPr>
          <w:t>WIB software modifications needed for multi-master I</w:t>
        </w:r>
        <w:r w:rsidR="0063191D" w:rsidRPr="00C15CC2">
          <w:rPr>
            <w:rStyle w:val="Hyperlink"/>
            <w:noProof/>
            <w:vertAlign w:val="superscript"/>
          </w:rPr>
          <w:t>2</w:t>
        </w:r>
        <w:r w:rsidR="0063191D" w:rsidRPr="00C15CC2">
          <w:rPr>
            <w:rStyle w:val="Hyperlink"/>
            <w:noProof/>
          </w:rPr>
          <w:t>C buses</w:t>
        </w:r>
        <w:r w:rsidR="0063191D">
          <w:rPr>
            <w:noProof/>
          </w:rPr>
          <w:tab/>
        </w:r>
        <w:r w:rsidR="0063191D">
          <w:rPr>
            <w:noProof/>
          </w:rPr>
          <w:fldChar w:fldCharType="begin"/>
        </w:r>
        <w:r w:rsidR="0063191D">
          <w:rPr>
            <w:noProof/>
          </w:rPr>
          <w:instrText xml:space="preserve"> PAGEREF _Toc145270229 \h </w:instrText>
        </w:r>
        <w:r w:rsidR="0063191D">
          <w:rPr>
            <w:noProof/>
          </w:rPr>
        </w:r>
        <w:r w:rsidR="0063191D">
          <w:rPr>
            <w:noProof/>
          </w:rPr>
          <w:fldChar w:fldCharType="separate"/>
        </w:r>
        <w:r w:rsidR="0063191D">
          <w:rPr>
            <w:noProof/>
          </w:rPr>
          <w:t>14</w:t>
        </w:r>
        <w:r w:rsidR="0063191D">
          <w:rPr>
            <w:noProof/>
          </w:rPr>
          <w:fldChar w:fldCharType="end"/>
        </w:r>
      </w:hyperlink>
    </w:p>
    <w:p w14:paraId="14E61427" w14:textId="57C5A49A" w:rsidR="0063191D" w:rsidRDefault="00000000">
      <w:pPr>
        <w:pStyle w:val="TOC2"/>
        <w:tabs>
          <w:tab w:val="left" w:pos="960"/>
        </w:tabs>
        <w:rPr>
          <w:rFonts w:eastAsiaTheme="minorEastAsia" w:cstheme="minorBidi"/>
          <w:noProof/>
          <w:kern w:val="2"/>
          <w:sz w:val="24"/>
          <w:szCs w:val="24"/>
          <w14:ligatures w14:val="standardContextual"/>
        </w:rPr>
      </w:pPr>
      <w:hyperlink w:anchor="_Toc145270230" w:history="1">
        <w:r w:rsidR="0063191D" w:rsidRPr="00C15CC2">
          <w:rPr>
            <w:rStyle w:val="Hyperlink"/>
            <w:noProof/>
          </w:rPr>
          <w:t>4.10</w:t>
        </w:r>
        <w:r w:rsidR="0063191D">
          <w:rPr>
            <w:rFonts w:eastAsiaTheme="minorEastAsia" w:cstheme="minorBidi"/>
            <w:noProof/>
            <w:kern w:val="2"/>
            <w:sz w:val="24"/>
            <w:szCs w:val="24"/>
            <w14:ligatures w14:val="standardContextual"/>
          </w:rPr>
          <w:tab/>
        </w:r>
        <w:r w:rsidR="0063191D" w:rsidRPr="00C15CC2">
          <w:rPr>
            <w:rStyle w:val="Hyperlink"/>
            <w:noProof/>
          </w:rPr>
          <w:t>Control and status registers</w:t>
        </w:r>
        <w:r w:rsidR="0063191D">
          <w:rPr>
            <w:noProof/>
          </w:rPr>
          <w:tab/>
        </w:r>
        <w:r w:rsidR="0063191D">
          <w:rPr>
            <w:noProof/>
          </w:rPr>
          <w:fldChar w:fldCharType="begin"/>
        </w:r>
        <w:r w:rsidR="0063191D">
          <w:rPr>
            <w:noProof/>
          </w:rPr>
          <w:instrText xml:space="preserve"> PAGEREF _Toc145270230 \h </w:instrText>
        </w:r>
        <w:r w:rsidR="0063191D">
          <w:rPr>
            <w:noProof/>
          </w:rPr>
        </w:r>
        <w:r w:rsidR="0063191D">
          <w:rPr>
            <w:noProof/>
          </w:rPr>
          <w:fldChar w:fldCharType="separate"/>
        </w:r>
        <w:r w:rsidR="0063191D">
          <w:rPr>
            <w:noProof/>
          </w:rPr>
          <w:t>14</w:t>
        </w:r>
        <w:r w:rsidR="0063191D">
          <w:rPr>
            <w:noProof/>
          </w:rPr>
          <w:fldChar w:fldCharType="end"/>
        </w:r>
      </w:hyperlink>
    </w:p>
    <w:p w14:paraId="599FEBF7" w14:textId="7BE3D1B7" w:rsidR="0063191D" w:rsidRDefault="00000000">
      <w:pPr>
        <w:pStyle w:val="TOC3"/>
        <w:tabs>
          <w:tab w:val="left" w:pos="1440"/>
        </w:tabs>
        <w:rPr>
          <w:rFonts w:eastAsiaTheme="minorEastAsia" w:cstheme="minorBidi"/>
          <w:noProof/>
          <w:kern w:val="2"/>
          <w:sz w:val="24"/>
          <w:szCs w:val="24"/>
          <w14:ligatures w14:val="standardContextual"/>
        </w:rPr>
      </w:pPr>
      <w:hyperlink w:anchor="_Toc145270231" w:history="1">
        <w:r w:rsidR="0063191D" w:rsidRPr="00C15CC2">
          <w:rPr>
            <w:rStyle w:val="Hyperlink"/>
            <w:noProof/>
          </w:rPr>
          <w:t>4.10.1</w:t>
        </w:r>
        <w:r w:rsidR="0063191D">
          <w:rPr>
            <w:rFonts w:eastAsiaTheme="minorEastAsia" w:cstheme="minorBidi"/>
            <w:noProof/>
            <w:kern w:val="2"/>
            <w:sz w:val="24"/>
            <w:szCs w:val="24"/>
            <w14:ligatures w14:val="standardContextual"/>
          </w:rPr>
          <w:tab/>
        </w:r>
        <w:r w:rsidR="0063191D" w:rsidRPr="00C15CC2">
          <w:rPr>
            <w:rStyle w:val="Hyperlink"/>
            <w:noProof/>
          </w:rPr>
          <w:t>Control registers (read/write) are listed in Table 6:</w:t>
        </w:r>
        <w:r w:rsidR="0063191D">
          <w:rPr>
            <w:noProof/>
          </w:rPr>
          <w:tab/>
        </w:r>
        <w:r w:rsidR="0063191D">
          <w:rPr>
            <w:noProof/>
          </w:rPr>
          <w:fldChar w:fldCharType="begin"/>
        </w:r>
        <w:r w:rsidR="0063191D">
          <w:rPr>
            <w:noProof/>
          </w:rPr>
          <w:instrText xml:space="preserve"> PAGEREF _Toc145270231 \h </w:instrText>
        </w:r>
        <w:r w:rsidR="0063191D">
          <w:rPr>
            <w:noProof/>
          </w:rPr>
        </w:r>
        <w:r w:rsidR="0063191D">
          <w:rPr>
            <w:noProof/>
          </w:rPr>
          <w:fldChar w:fldCharType="separate"/>
        </w:r>
        <w:r w:rsidR="0063191D">
          <w:rPr>
            <w:noProof/>
          </w:rPr>
          <w:t>14</w:t>
        </w:r>
        <w:r w:rsidR="0063191D">
          <w:rPr>
            <w:noProof/>
          </w:rPr>
          <w:fldChar w:fldCharType="end"/>
        </w:r>
      </w:hyperlink>
    </w:p>
    <w:p w14:paraId="672C4DBA" w14:textId="4F52FC3A" w:rsidR="0063191D" w:rsidRDefault="00000000">
      <w:pPr>
        <w:pStyle w:val="TOC3"/>
        <w:tabs>
          <w:tab w:val="left" w:pos="1440"/>
        </w:tabs>
        <w:rPr>
          <w:rFonts w:eastAsiaTheme="minorEastAsia" w:cstheme="minorBidi"/>
          <w:noProof/>
          <w:kern w:val="2"/>
          <w:sz w:val="24"/>
          <w:szCs w:val="24"/>
          <w14:ligatures w14:val="standardContextual"/>
        </w:rPr>
      </w:pPr>
      <w:hyperlink w:anchor="_Toc145270232" w:history="1">
        <w:r w:rsidR="0063191D" w:rsidRPr="00C15CC2">
          <w:rPr>
            <w:rStyle w:val="Hyperlink"/>
            <w:noProof/>
          </w:rPr>
          <w:t>4.10.2</w:t>
        </w:r>
        <w:r w:rsidR="0063191D">
          <w:rPr>
            <w:rFonts w:eastAsiaTheme="minorEastAsia" w:cstheme="minorBidi"/>
            <w:noProof/>
            <w:kern w:val="2"/>
            <w:sz w:val="24"/>
            <w:szCs w:val="24"/>
            <w14:ligatures w14:val="standardContextual"/>
          </w:rPr>
          <w:tab/>
        </w:r>
        <w:r w:rsidR="0063191D" w:rsidRPr="00C15CC2">
          <w:rPr>
            <w:rStyle w:val="Hyperlink"/>
            <w:noProof/>
          </w:rPr>
          <w:t>How to set initial value for fake time stamp (FTS):</w:t>
        </w:r>
        <w:r w:rsidR="0063191D">
          <w:rPr>
            <w:noProof/>
          </w:rPr>
          <w:tab/>
        </w:r>
        <w:r w:rsidR="0063191D">
          <w:rPr>
            <w:noProof/>
          </w:rPr>
          <w:fldChar w:fldCharType="begin"/>
        </w:r>
        <w:r w:rsidR="0063191D">
          <w:rPr>
            <w:noProof/>
          </w:rPr>
          <w:instrText xml:space="preserve"> PAGEREF _Toc145270232 \h </w:instrText>
        </w:r>
        <w:r w:rsidR="0063191D">
          <w:rPr>
            <w:noProof/>
          </w:rPr>
        </w:r>
        <w:r w:rsidR="0063191D">
          <w:rPr>
            <w:noProof/>
          </w:rPr>
          <w:fldChar w:fldCharType="separate"/>
        </w:r>
        <w:r w:rsidR="0063191D">
          <w:rPr>
            <w:noProof/>
          </w:rPr>
          <w:t>18</w:t>
        </w:r>
        <w:r w:rsidR="0063191D">
          <w:rPr>
            <w:noProof/>
          </w:rPr>
          <w:fldChar w:fldCharType="end"/>
        </w:r>
      </w:hyperlink>
    </w:p>
    <w:p w14:paraId="29AEC119" w14:textId="04A91B9E" w:rsidR="0063191D" w:rsidRDefault="00000000">
      <w:pPr>
        <w:pStyle w:val="TOC3"/>
        <w:tabs>
          <w:tab w:val="left" w:pos="1440"/>
        </w:tabs>
        <w:rPr>
          <w:rFonts w:eastAsiaTheme="minorEastAsia" w:cstheme="minorBidi"/>
          <w:noProof/>
          <w:kern w:val="2"/>
          <w:sz w:val="24"/>
          <w:szCs w:val="24"/>
          <w14:ligatures w14:val="standardContextual"/>
        </w:rPr>
      </w:pPr>
      <w:hyperlink w:anchor="_Toc145270233" w:history="1">
        <w:r w:rsidR="0063191D" w:rsidRPr="00C15CC2">
          <w:rPr>
            <w:rStyle w:val="Hyperlink"/>
            <w:noProof/>
          </w:rPr>
          <w:t>4.10.3</w:t>
        </w:r>
        <w:r w:rsidR="0063191D">
          <w:rPr>
            <w:rFonts w:eastAsiaTheme="minorEastAsia" w:cstheme="minorBidi"/>
            <w:noProof/>
            <w:kern w:val="2"/>
            <w:sz w:val="24"/>
            <w:szCs w:val="24"/>
            <w14:ligatures w14:val="standardContextual"/>
          </w:rPr>
          <w:tab/>
        </w:r>
        <w:r w:rsidR="0063191D" w:rsidRPr="00C15CC2">
          <w:rPr>
            <w:rStyle w:val="Hyperlink"/>
            <w:noProof/>
          </w:rPr>
          <w:t>Using Timing system command codes</w:t>
        </w:r>
        <w:r w:rsidR="0063191D">
          <w:rPr>
            <w:noProof/>
          </w:rPr>
          <w:tab/>
        </w:r>
        <w:r w:rsidR="0063191D">
          <w:rPr>
            <w:noProof/>
          </w:rPr>
          <w:fldChar w:fldCharType="begin"/>
        </w:r>
        <w:r w:rsidR="0063191D">
          <w:rPr>
            <w:noProof/>
          </w:rPr>
          <w:instrText xml:space="preserve"> PAGEREF _Toc145270233 \h </w:instrText>
        </w:r>
        <w:r w:rsidR="0063191D">
          <w:rPr>
            <w:noProof/>
          </w:rPr>
        </w:r>
        <w:r w:rsidR="0063191D">
          <w:rPr>
            <w:noProof/>
          </w:rPr>
          <w:fldChar w:fldCharType="separate"/>
        </w:r>
        <w:r w:rsidR="0063191D">
          <w:rPr>
            <w:noProof/>
          </w:rPr>
          <w:t>18</w:t>
        </w:r>
        <w:r w:rsidR="0063191D">
          <w:rPr>
            <w:noProof/>
          </w:rPr>
          <w:fldChar w:fldCharType="end"/>
        </w:r>
      </w:hyperlink>
    </w:p>
    <w:p w14:paraId="30329E78" w14:textId="09EE26B0" w:rsidR="0063191D" w:rsidRDefault="00000000">
      <w:pPr>
        <w:pStyle w:val="TOC3"/>
        <w:tabs>
          <w:tab w:val="left" w:pos="1440"/>
        </w:tabs>
        <w:rPr>
          <w:rFonts w:eastAsiaTheme="minorEastAsia" w:cstheme="minorBidi"/>
          <w:noProof/>
          <w:kern w:val="2"/>
          <w:sz w:val="24"/>
          <w:szCs w:val="24"/>
          <w14:ligatures w14:val="standardContextual"/>
        </w:rPr>
      </w:pPr>
      <w:hyperlink w:anchor="_Toc145270234" w:history="1">
        <w:r w:rsidR="0063191D" w:rsidRPr="00C15CC2">
          <w:rPr>
            <w:rStyle w:val="Hyperlink"/>
            <w:noProof/>
          </w:rPr>
          <w:t>4.10.4</w:t>
        </w:r>
        <w:r w:rsidR="0063191D">
          <w:rPr>
            <w:rFonts w:eastAsiaTheme="minorEastAsia" w:cstheme="minorBidi"/>
            <w:noProof/>
            <w:kern w:val="2"/>
            <w:sz w:val="24"/>
            <w:szCs w:val="24"/>
            <w14:ligatures w14:val="standardContextual"/>
          </w:rPr>
          <w:tab/>
        </w:r>
        <w:r w:rsidR="0063191D" w:rsidRPr="00C15CC2">
          <w:rPr>
            <w:rStyle w:val="Hyperlink"/>
            <w:noProof/>
          </w:rPr>
          <w:t>Using fake_daq_stream mode</w:t>
        </w:r>
        <w:r w:rsidR="0063191D">
          <w:rPr>
            <w:noProof/>
          </w:rPr>
          <w:tab/>
        </w:r>
        <w:r w:rsidR="0063191D">
          <w:rPr>
            <w:noProof/>
          </w:rPr>
          <w:fldChar w:fldCharType="begin"/>
        </w:r>
        <w:r w:rsidR="0063191D">
          <w:rPr>
            <w:noProof/>
          </w:rPr>
          <w:instrText xml:space="preserve"> PAGEREF _Toc145270234 \h </w:instrText>
        </w:r>
        <w:r w:rsidR="0063191D">
          <w:rPr>
            <w:noProof/>
          </w:rPr>
        </w:r>
        <w:r w:rsidR="0063191D">
          <w:rPr>
            <w:noProof/>
          </w:rPr>
          <w:fldChar w:fldCharType="separate"/>
        </w:r>
        <w:r w:rsidR="0063191D">
          <w:rPr>
            <w:noProof/>
          </w:rPr>
          <w:t>18</w:t>
        </w:r>
        <w:r w:rsidR="0063191D">
          <w:rPr>
            <w:noProof/>
          </w:rPr>
          <w:fldChar w:fldCharType="end"/>
        </w:r>
      </w:hyperlink>
    </w:p>
    <w:p w14:paraId="20F638E3" w14:textId="0A61C110" w:rsidR="0063191D" w:rsidRDefault="00000000">
      <w:pPr>
        <w:pStyle w:val="TOC3"/>
        <w:tabs>
          <w:tab w:val="left" w:pos="1440"/>
        </w:tabs>
        <w:rPr>
          <w:rFonts w:eastAsiaTheme="minorEastAsia" w:cstheme="minorBidi"/>
          <w:noProof/>
          <w:kern w:val="2"/>
          <w:sz w:val="24"/>
          <w:szCs w:val="24"/>
          <w14:ligatures w14:val="standardContextual"/>
        </w:rPr>
      </w:pPr>
      <w:hyperlink w:anchor="_Toc145270235" w:history="1">
        <w:r w:rsidR="0063191D" w:rsidRPr="00C15CC2">
          <w:rPr>
            <w:rStyle w:val="Hyperlink"/>
            <w:noProof/>
          </w:rPr>
          <w:t>4.10.5</w:t>
        </w:r>
        <w:r w:rsidR="0063191D">
          <w:rPr>
            <w:rFonts w:eastAsiaTheme="minorEastAsia" w:cstheme="minorBidi"/>
            <w:noProof/>
            <w:kern w:val="2"/>
            <w:sz w:val="24"/>
            <w:szCs w:val="24"/>
            <w14:ligatures w14:val="standardContextual"/>
          </w:rPr>
          <w:tab/>
        </w:r>
        <w:r w:rsidR="0063191D" w:rsidRPr="00C15CC2">
          <w:rPr>
            <w:rStyle w:val="Hyperlink"/>
            <w:noProof/>
          </w:rPr>
          <w:t>Status registers (read-only):</w:t>
        </w:r>
        <w:r w:rsidR="0063191D">
          <w:rPr>
            <w:noProof/>
          </w:rPr>
          <w:tab/>
        </w:r>
        <w:r w:rsidR="0063191D">
          <w:rPr>
            <w:noProof/>
          </w:rPr>
          <w:fldChar w:fldCharType="begin"/>
        </w:r>
        <w:r w:rsidR="0063191D">
          <w:rPr>
            <w:noProof/>
          </w:rPr>
          <w:instrText xml:space="preserve"> PAGEREF _Toc145270235 \h </w:instrText>
        </w:r>
        <w:r w:rsidR="0063191D">
          <w:rPr>
            <w:noProof/>
          </w:rPr>
        </w:r>
        <w:r w:rsidR="0063191D">
          <w:rPr>
            <w:noProof/>
          </w:rPr>
          <w:fldChar w:fldCharType="separate"/>
        </w:r>
        <w:r w:rsidR="0063191D">
          <w:rPr>
            <w:noProof/>
          </w:rPr>
          <w:t>18</w:t>
        </w:r>
        <w:r w:rsidR="0063191D">
          <w:rPr>
            <w:noProof/>
          </w:rPr>
          <w:fldChar w:fldCharType="end"/>
        </w:r>
      </w:hyperlink>
    </w:p>
    <w:p w14:paraId="20F12765" w14:textId="3E2D9CF5" w:rsidR="0063191D" w:rsidRDefault="00000000">
      <w:pPr>
        <w:pStyle w:val="TOC2"/>
        <w:tabs>
          <w:tab w:val="left" w:pos="960"/>
        </w:tabs>
        <w:rPr>
          <w:rFonts w:eastAsiaTheme="minorEastAsia" w:cstheme="minorBidi"/>
          <w:noProof/>
          <w:kern w:val="2"/>
          <w:sz w:val="24"/>
          <w:szCs w:val="24"/>
          <w14:ligatures w14:val="standardContextual"/>
        </w:rPr>
      </w:pPr>
      <w:hyperlink w:anchor="_Toc145270236" w:history="1">
        <w:r w:rsidR="0063191D" w:rsidRPr="00C15CC2">
          <w:rPr>
            <w:rStyle w:val="Hyperlink"/>
            <w:noProof/>
          </w:rPr>
          <w:t>4.11</w:t>
        </w:r>
        <w:r w:rsidR="0063191D">
          <w:rPr>
            <w:rFonts w:eastAsiaTheme="minorEastAsia" w:cstheme="minorBidi"/>
            <w:noProof/>
            <w:kern w:val="2"/>
            <w:sz w:val="24"/>
            <w:szCs w:val="24"/>
            <w14:ligatures w14:val="standardContextual"/>
          </w:rPr>
          <w:tab/>
        </w:r>
        <w:r w:rsidR="0063191D" w:rsidRPr="00C15CC2">
          <w:rPr>
            <w:rStyle w:val="Hyperlink"/>
            <w:noProof/>
          </w:rPr>
          <w:t>Timing Endpoint</w:t>
        </w:r>
        <w:r w:rsidR="0063191D">
          <w:rPr>
            <w:noProof/>
          </w:rPr>
          <w:tab/>
        </w:r>
        <w:r w:rsidR="0063191D">
          <w:rPr>
            <w:noProof/>
          </w:rPr>
          <w:fldChar w:fldCharType="begin"/>
        </w:r>
        <w:r w:rsidR="0063191D">
          <w:rPr>
            <w:noProof/>
          </w:rPr>
          <w:instrText xml:space="preserve"> PAGEREF _Toc145270236 \h </w:instrText>
        </w:r>
        <w:r w:rsidR="0063191D">
          <w:rPr>
            <w:noProof/>
          </w:rPr>
        </w:r>
        <w:r w:rsidR="0063191D">
          <w:rPr>
            <w:noProof/>
          </w:rPr>
          <w:fldChar w:fldCharType="separate"/>
        </w:r>
        <w:r w:rsidR="0063191D">
          <w:rPr>
            <w:noProof/>
          </w:rPr>
          <w:t>20</w:t>
        </w:r>
        <w:r w:rsidR="0063191D">
          <w:rPr>
            <w:noProof/>
          </w:rPr>
          <w:fldChar w:fldCharType="end"/>
        </w:r>
      </w:hyperlink>
    </w:p>
    <w:p w14:paraId="5E8119BE" w14:textId="0B677B7F" w:rsidR="0063191D" w:rsidRDefault="00000000">
      <w:pPr>
        <w:pStyle w:val="TOC2"/>
        <w:tabs>
          <w:tab w:val="left" w:pos="960"/>
        </w:tabs>
        <w:rPr>
          <w:rFonts w:eastAsiaTheme="minorEastAsia" w:cstheme="minorBidi"/>
          <w:noProof/>
          <w:kern w:val="2"/>
          <w:sz w:val="24"/>
          <w:szCs w:val="24"/>
          <w14:ligatures w14:val="standardContextual"/>
        </w:rPr>
      </w:pPr>
      <w:hyperlink w:anchor="_Toc145270237" w:history="1">
        <w:r w:rsidR="0063191D" w:rsidRPr="00C15CC2">
          <w:rPr>
            <w:rStyle w:val="Hyperlink"/>
            <w:noProof/>
          </w:rPr>
          <w:t>4.12</w:t>
        </w:r>
        <w:r w:rsidR="0063191D">
          <w:rPr>
            <w:rFonts w:eastAsiaTheme="minorEastAsia" w:cstheme="minorBidi"/>
            <w:noProof/>
            <w:kern w:val="2"/>
            <w:sz w:val="24"/>
            <w:szCs w:val="24"/>
            <w14:ligatures w14:val="standardContextual"/>
          </w:rPr>
          <w:tab/>
        </w:r>
        <w:r w:rsidR="0063191D" w:rsidRPr="00C15CC2">
          <w:rPr>
            <w:rStyle w:val="Hyperlink"/>
            <w:noProof/>
          </w:rPr>
          <w:t>DAQ spy memory</w:t>
        </w:r>
        <w:r w:rsidR="0063191D">
          <w:rPr>
            <w:noProof/>
          </w:rPr>
          <w:tab/>
        </w:r>
        <w:r w:rsidR="0063191D">
          <w:rPr>
            <w:noProof/>
          </w:rPr>
          <w:fldChar w:fldCharType="begin"/>
        </w:r>
        <w:r w:rsidR="0063191D">
          <w:rPr>
            <w:noProof/>
          </w:rPr>
          <w:instrText xml:space="preserve"> PAGEREF _Toc145270237 \h </w:instrText>
        </w:r>
        <w:r w:rsidR="0063191D">
          <w:rPr>
            <w:noProof/>
          </w:rPr>
        </w:r>
        <w:r w:rsidR="0063191D">
          <w:rPr>
            <w:noProof/>
          </w:rPr>
          <w:fldChar w:fldCharType="separate"/>
        </w:r>
        <w:r w:rsidR="0063191D">
          <w:rPr>
            <w:noProof/>
          </w:rPr>
          <w:t>20</w:t>
        </w:r>
        <w:r w:rsidR="0063191D">
          <w:rPr>
            <w:noProof/>
          </w:rPr>
          <w:fldChar w:fldCharType="end"/>
        </w:r>
      </w:hyperlink>
    </w:p>
    <w:p w14:paraId="19C575E0" w14:textId="2C087221" w:rsidR="0063191D" w:rsidRDefault="00000000">
      <w:pPr>
        <w:pStyle w:val="TOC3"/>
        <w:tabs>
          <w:tab w:val="left" w:pos="1440"/>
        </w:tabs>
        <w:rPr>
          <w:rFonts w:eastAsiaTheme="minorEastAsia" w:cstheme="minorBidi"/>
          <w:noProof/>
          <w:kern w:val="2"/>
          <w:sz w:val="24"/>
          <w:szCs w:val="24"/>
          <w14:ligatures w14:val="standardContextual"/>
        </w:rPr>
      </w:pPr>
      <w:hyperlink w:anchor="_Toc145270238" w:history="1">
        <w:r w:rsidR="0063191D" w:rsidRPr="00C15CC2">
          <w:rPr>
            <w:rStyle w:val="Hyperlink"/>
            <w:noProof/>
          </w:rPr>
          <w:t>4.12.1</w:t>
        </w:r>
        <w:r w:rsidR="0063191D">
          <w:rPr>
            <w:rFonts w:eastAsiaTheme="minorEastAsia" w:cstheme="minorBidi"/>
            <w:noProof/>
            <w:kern w:val="2"/>
            <w:sz w:val="24"/>
            <w:szCs w:val="24"/>
            <w14:ligatures w14:val="standardContextual"/>
          </w:rPr>
          <w:tab/>
        </w:r>
        <w:r w:rsidR="0063191D" w:rsidRPr="00C15CC2">
          <w:rPr>
            <w:rStyle w:val="Hyperlink"/>
            <w:noProof/>
          </w:rPr>
          <w:t>Preliminary steps</w:t>
        </w:r>
        <w:r w:rsidR="0063191D">
          <w:rPr>
            <w:noProof/>
          </w:rPr>
          <w:tab/>
        </w:r>
        <w:r w:rsidR="0063191D">
          <w:rPr>
            <w:noProof/>
          </w:rPr>
          <w:fldChar w:fldCharType="begin"/>
        </w:r>
        <w:r w:rsidR="0063191D">
          <w:rPr>
            <w:noProof/>
          </w:rPr>
          <w:instrText xml:space="preserve"> PAGEREF _Toc145270238 \h </w:instrText>
        </w:r>
        <w:r w:rsidR="0063191D">
          <w:rPr>
            <w:noProof/>
          </w:rPr>
        </w:r>
        <w:r w:rsidR="0063191D">
          <w:rPr>
            <w:noProof/>
          </w:rPr>
          <w:fldChar w:fldCharType="separate"/>
        </w:r>
        <w:r w:rsidR="0063191D">
          <w:rPr>
            <w:noProof/>
          </w:rPr>
          <w:t>21</w:t>
        </w:r>
        <w:r w:rsidR="0063191D">
          <w:rPr>
            <w:noProof/>
          </w:rPr>
          <w:fldChar w:fldCharType="end"/>
        </w:r>
      </w:hyperlink>
    </w:p>
    <w:p w14:paraId="4747E2C6" w14:textId="35AC9A32" w:rsidR="0063191D" w:rsidRDefault="00000000">
      <w:pPr>
        <w:pStyle w:val="TOC3"/>
        <w:tabs>
          <w:tab w:val="left" w:pos="1440"/>
        </w:tabs>
        <w:rPr>
          <w:rFonts w:eastAsiaTheme="minorEastAsia" w:cstheme="minorBidi"/>
          <w:noProof/>
          <w:kern w:val="2"/>
          <w:sz w:val="24"/>
          <w:szCs w:val="24"/>
          <w14:ligatures w14:val="standardContextual"/>
        </w:rPr>
      </w:pPr>
      <w:hyperlink w:anchor="_Toc145270239" w:history="1">
        <w:r w:rsidR="0063191D" w:rsidRPr="00C15CC2">
          <w:rPr>
            <w:rStyle w:val="Hyperlink"/>
            <w:noProof/>
          </w:rPr>
          <w:t>4.12.2</w:t>
        </w:r>
        <w:r w:rsidR="0063191D">
          <w:rPr>
            <w:rFonts w:eastAsiaTheme="minorEastAsia" w:cstheme="minorBidi"/>
            <w:noProof/>
            <w:kern w:val="2"/>
            <w:sz w:val="24"/>
            <w:szCs w:val="24"/>
            <w14:ligatures w14:val="standardContextual"/>
          </w:rPr>
          <w:tab/>
        </w:r>
        <w:r w:rsidR="0063191D" w:rsidRPr="00C15CC2">
          <w:rPr>
            <w:rStyle w:val="Hyperlink"/>
            <w:noProof/>
          </w:rPr>
          <w:t>Operation with the trigger distributed by DTS or supplied via P11 connector</w:t>
        </w:r>
        <w:r w:rsidR="0063191D">
          <w:rPr>
            <w:noProof/>
          </w:rPr>
          <w:tab/>
        </w:r>
        <w:r w:rsidR="0063191D">
          <w:rPr>
            <w:noProof/>
          </w:rPr>
          <w:fldChar w:fldCharType="begin"/>
        </w:r>
        <w:r w:rsidR="0063191D">
          <w:rPr>
            <w:noProof/>
          </w:rPr>
          <w:instrText xml:space="preserve"> PAGEREF _Toc145270239 \h </w:instrText>
        </w:r>
        <w:r w:rsidR="0063191D">
          <w:rPr>
            <w:noProof/>
          </w:rPr>
        </w:r>
        <w:r w:rsidR="0063191D">
          <w:rPr>
            <w:noProof/>
          </w:rPr>
          <w:fldChar w:fldCharType="separate"/>
        </w:r>
        <w:r w:rsidR="0063191D">
          <w:rPr>
            <w:noProof/>
          </w:rPr>
          <w:t>21</w:t>
        </w:r>
        <w:r w:rsidR="0063191D">
          <w:rPr>
            <w:noProof/>
          </w:rPr>
          <w:fldChar w:fldCharType="end"/>
        </w:r>
      </w:hyperlink>
    </w:p>
    <w:p w14:paraId="2BD39BF3" w14:textId="1E729EE0" w:rsidR="0063191D" w:rsidRDefault="00000000">
      <w:pPr>
        <w:pStyle w:val="TOC3"/>
        <w:tabs>
          <w:tab w:val="left" w:pos="1440"/>
        </w:tabs>
        <w:rPr>
          <w:rFonts w:eastAsiaTheme="minorEastAsia" w:cstheme="minorBidi"/>
          <w:noProof/>
          <w:kern w:val="2"/>
          <w:sz w:val="24"/>
          <w:szCs w:val="24"/>
          <w14:ligatures w14:val="standardContextual"/>
        </w:rPr>
      </w:pPr>
      <w:hyperlink w:anchor="_Toc145270240" w:history="1">
        <w:r w:rsidR="0063191D" w:rsidRPr="00C15CC2">
          <w:rPr>
            <w:rStyle w:val="Hyperlink"/>
            <w:noProof/>
          </w:rPr>
          <w:t>4.12.3</w:t>
        </w:r>
        <w:r w:rsidR="0063191D">
          <w:rPr>
            <w:rFonts w:eastAsiaTheme="minorEastAsia" w:cstheme="minorBidi"/>
            <w:noProof/>
            <w:kern w:val="2"/>
            <w:sz w:val="24"/>
            <w:szCs w:val="24"/>
            <w14:ligatures w14:val="standardContextual"/>
          </w:rPr>
          <w:tab/>
        </w:r>
        <w:r w:rsidR="0063191D" w:rsidRPr="00C15CC2">
          <w:rPr>
            <w:rStyle w:val="Hyperlink"/>
            <w:noProof/>
          </w:rPr>
          <w:t>Operation with the software trigger</w:t>
        </w:r>
        <w:r w:rsidR="0063191D">
          <w:rPr>
            <w:noProof/>
          </w:rPr>
          <w:tab/>
        </w:r>
        <w:r w:rsidR="0063191D">
          <w:rPr>
            <w:noProof/>
          </w:rPr>
          <w:fldChar w:fldCharType="begin"/>
        </w:r>
        <w:r w:rsidR="0063191D">
          <w:rPr>
            <w:noProof/>
          </w:rPr>
          <w:instrText xml:space="preserve"> PAGEREF _Toc145270240 \h </w:instrText>
        </w:r>
        <w:r w:rsidR="0063191D">
          <w:rPr>
            <w:noProof/>
          </w:rPr>
        </w:r>
        <w:r w:rsidR="0063191D">
          <w:rPr>
            <w:noProof/>
          </w:rPr>
          <w:fldChar w:fldCharType="separate"/>
        </w:r>
        <w:r w:rsidR="0063191D">
          <w:rPr>
            <w:noProof/>
          </w:rPr>
          <w:t>22</w:t>
        </w:r>
        <w:r w:rsidR="0063191D">
          <w:rPr>
            <w:noProof/>
          </w:rPr>
          <w:fldChar w:fldCharType="end"/>
        </w:r>
      </w:hyperlink>
    </w:p>
    <w:p w14:paraId="701280D5" w14:textId="18D3A3FD" w:rsidR="0063191D" w:rsidRDefault="00000000">
      <w:pPr>
        <w:pStyle w:val="TOC2"/>
        <w:tabs>
          <w:tab w:val="left" w:pos="960"/>
        </w:tabs>
        <w:rPr>
          <w:rFonts w:eastAsiaTheme="minorEastAsia" w:cstheme="minorBidi"/>
          <w:noProof/>
          <w:kern w:val="2"/>
          <w:sz w:val="24"/>
          <w:szCs w:val="24"/>
          <w14:ligatures w14:val="standardContextual"/>
        </w:rPr>
      </w:pPr>
      <w:hyperlink w:anchor="_Toc145270241" w:history="1">
        <w:r w:rsidR="0063191D" w:rsidRPr="00C15CC2">
          <w:rPr>
            <w:rStyle w:val="Hyperlink"/>
            <w:noProof/>
          </w:rPr>
          <w:t>4.13</w:t>
        </w:r>
        <w:r w:rsidR="0063191D">
          <w:rPr>
            <w:rFonts w:eastAsiaTheme="minorEastAsia" w:cstheme="minorBidi"/>
            <w:noProof/>
            <w:kern w:val="2"/>
            <w:sz w:val="24"/>
            <w:szCs w:val="24"/>
            <w14:ligatures w14:val="standardContextual"/>
          </w:rPr>
          <w:tab/>
        </w:r>
        <w:r w:rsidR="0063191D" w:rsidRPr="00C15CC2">
          <w:rPr>
            <w:rStyle w:val="Hyperlink"/>
            <w:noProof/>
          </w:rPr>
          <w:t>Monitoring ADCs</w:t>
        </w:r>
        <w:r w:rsidR="0063191D">
          <w:rPr>
            <w:noProof/>
          </w:rPr>
          <w:tab/>
        </w:r>
        <w:r w:rsidR="0063191D">
          <w:rPr>
            <w:noProof/>
          </w:rPr>
          <w:fldChar w:fldCharType="begin"/>
        </w:r>
        <w:r w:rsidR="0063191D">
          <w:rPr>
            <w:noProof/>
          </w:rPr>
          <w:instrText xml:space="preserve"> PAGEREF _Toc145270241 \h </w:instrText>
        </w:r>
        <w:r w:rsidR="0063191D">
          <w:rPr>
            <w:noProof/>
          </w:rPr>
        </w:r>
        <w:r w:rsidR="0063191D">
          <w:rPr>
            <w:noProof/>
          </w:rPr>
          <w:fldChar w:fldCharType="separate"/>
        </w:r>
        <w:r w:rsidR="0063191D">
          <w:rPr>
            <w:noProof/>
          </w:rPr>
          <w:t>22</w:t>
        </w:r>
        <w:r w:rsidR="0063191D">
          <w:rPr>
            <w:noProof/>
          </w:rPr>
          <w:fldChar w:fldCharType="end"/>
        </w:r>
      </w:hyperlink>
    </w:p>
    <w:p w14:paraId="10E55721" w14:textId="0F60B83F" w:rsidR="0063191D" w:rsidRDefault="00000000">
      <w:pPr>
        <w:pStyle w:val="TOC2"/>
        <w:tabs>
          <w:tab w:val="left" w:pos="960"/>
        </w:tabs>
        <w:rPr>
          <w:rFonts w:eastAsiaTheme="minorEastAsia" w:cstheme="minorBidi"/>
          <w:noProof/>
          <w:kern w:val="2"/>
          <w:sz w:val="24"/>
          <w:szCs w:val="24"/>
          <w14:ligatures w14:val="standardContextual"/>
        </w:rPr>
      </w:pPr>
      <w:hyperlink w:anchor="_Toc145270242" w:history="1">
        <w:r w:rsidR="0063191D" w:rsidRPr="00C15CC2">
          <w:rPr>
            <w:rStyle w:val="Hyperlink"/>
            <w:noProof/>
          </w:rPr>
          <w:t>4.14</w:t>
        </w:r>
        <w:r w:rsidR="0063191D">
          <w:rPr>
            <w:rFonts w:eastAsiaTheme="minorEastAsia" w:cstheme="minorBidi"/>
            <w:noProof/>
            <w:kern w:val="2"/>
            <w:sz w:val="24"/>
            <w:szCs w:val="24"/>
            <w14:ligatures w14:val="standardContextual"/>
          </w:rPr>
          <w:tab/>
        </w:r>
        <w:r w:rsidR="0063191D" w:rsidRPr="00C15CC2">
          <w:rPr>
            <w:rStyle w:val="Hyperlink"/>
            <w:noProof/>
          </w:rPr>
          <w:t>System Monitor</w:t>
        </w:r>
        <w:r w:rsidR="0063191D">
          <w:rPr>
            <w:noProof/>
          </w:rPr>
          <w:tab/>
        </w:r>
        <w:r w:rsidR="0063191D">
          <w:rPr>
            <w:noProof/>
          </w:rPr>
          <w:fldChar w:fldCharType="begin"/>
        </w:r>
        <w:r w:rsidR="0063191D">
          <w:rPr>
            <w:noProof/>
          </w:rPr>
          <w:instrText xml:space="preserve"> PAGEREF _Toc145270242 \h </w:instrText>
        </w:r>
        <w:r w:rsidR="0063191D">
          <w:rPr>
            <w:noProof/>
          </w:rPr>
        </w:r>
        <w:r w:rsidR="0063191D">
          <w:rPr>
            <w:noProof/>
          </w:rPr>
          <w:fldChar w:fldCharType="separate"/>
        </w:r>
        <w:r w:rsidR="0063191D">
          <w:rPr>
            <w:noProof/>
          </w:rPr>
          <w:t>22</w:t>
        </w:r>
        <w:r w:rsidR="0063191D">
          <w:rPr>
            <w:noProof/>
          </w:rPr>
          <w:fldChar w:fldCharType="end"/>
        </w:r>
      </w:hyperlink>
    </w:p>
    <w:p w14:paraId="494C4842" w14:textId="0BA2A30D" w:rsidR="0063191D" w:rsidRDefault="00000000">
      <w:pPr>
        <w:pStyle w:val="TOC2"/>
        <w:tabs>
          <w:tab w:val="left" w:pos="960"/>
        </w:tabs>
        <w:rPr>
          <w:rFonts w:eastAsiaTheme="minorEastAsia" w:cstheme="minorBidi"/>
          <w:noProof/>
          <w:kern w:val="2"/>
          <w:sz w:val="24"/>
          <w:szCs w:val="24"/>
          <w14:ligatures w14:val="standardContextual"/>
        </w:rPr>
      </w:pPr>
      <w:hyperlink w:anchor="_Toc145270243" w:history="1">
        <w:r w:rsidR="0063191D" w:rsidRPr="00C15CC2">
          <w:rPr>
            <w:rStyle w:val="Hyperlink"/>
            <w:noProof/>
          </w:rPr>
          <w:t>4.15</w:t>
        </w:r>
        <w:r w:rsidR="0063191D">
          <w:rPr>
            <w:rFonts w:eastAsiaTheme="minorEastAsia" w:cstheme="minorBidi"/>
            <w:noProof/>
            <w:kern w:val="2"/>
            <w:sz w:val="24"/>
            <w:szCs w:val="24"/>
            <w14:ligatures w14:val="standardContextual"/>
          </w:rPr>
          <w:tab/>
        </w:r>
        <w:r w:rsidR="0063191D" w:rsidRPr="00C15CC2">
          <w:rPr>
            <w:rStyle w:val="Hyperlink"/>
            <w:noProof/>
          </w:rPr>
          <w:t>Calibration logic</w:t>
        </w:r>
        <w:r w:rsidR="0063191D">
          <w:rPr>
            <w:noProof/>
          </w:rPr>
          <w:tab/>
        </w:r>
        <w:r w:rsidR="0063191D">
          <w:rPr>
            <w:noProof/>
          </w:rPr>
          <w:fldChar w:fldCharType="begin"/>
        </w:r>
        <w:r w:rsidR="0063191D">
          <w:rPr>
            <w:noProof/>
          </w:rPr>
          <w:instrText xml:space="preserve"> PAGEREF _Toc145270243 \h </w:instrText>
        </w:r>
        <w:r w:rsidR="0063191D">
          <w:rPr>
            <w:noProof/>
          </w:rPr>
        </w:r>
        <w:r w:rsidR="0063191D">
          <w:rPr>
            <w:noProof/>
          </w:rPr>
          <w:fldChar w:fldCharType="separate"/>
        </w:r>
        <w:r w:rsidR="0063191D">
          <w:rPr>
            <w:noProof/>
          </w:rPr>
          <w:t>23</w:t>
        </w:r>
        <w:r w:rsidR="0063191D">
          <w:rPr>
            <w:noProof/>
          </w:rPr>
          <w:fldChar w:fldCharType="end"/>
        </w:r>
      </w:hyperlink>
    </w:p>
    <w:p w14:paraId="0E7CD975" w14:textId="64D05EB2" w:rsidR="0063191D" w:rsidRDefault="00000000">
      <w:pPr>
        <w:pStyle w:val="TOC3"/>
        <w:tabs>
          <w:tab w:val="left" w:pos="1440"/>
        </w:tabs>
        <w:rPr>
          <w:rFonts w:eastAsiaTheme="minorEastAsia" w:cstheme="minorBidi"/>
          <w:noProof/>
          <w:kern w:val="2"/>
          <w:sz w:val="24"/>
          <w:szCs w:val="24"/>
          <w14:ligatures w14:val="standardContextual"/>
        </w:rPr>
      </w:pPr>
      <w:hyperlink w:anchor="_Toc145270244" w:history="1">
        <w:r w:rsidR="0063191D" w:rsidRPr="00C15CC2">
          <w:rPr>
            <w:rStyle w:val="Hyperlink"/>
            <w:noProof/>
          </w:rPr>
          <w:t>4.15.1</w:t>
        </w:r>
        <w:r w:rsidR="0063191D">
          <w:rPr>
            <w:rFonts w:eastAsiaTheme="minorEastAsia" w:cstheme="minorBidi"/>
            <w:noProof/>
            <w:kern w:val="2"/>
            <w:sz w:val="24"/>
            <w:szCs w:val="24"/>
            <w14:ligatures w14:val="standardContextual"/>
          </w:rPr>
          <w:tab/>
        </w:r>
        <w:r w:rsidR="0063191D" w:rsidRPr="00C15CC2">
          <w:rPr>
            <w:rStyle w:val="Hyperlink"/>
            <w:noProof/>
          </w:rPr>
          <w:t>Calibration DAC</w:t>
        </w:r>
        <w:r w:rsidR="0063191D">
          <w:rPr>
            <w:noProof/>
          </w:rPr>
          <w:tab/>
        </w:r>
        <w:r w:rsidR="0063191D">
          <w:rPr>
            <w:noProof/>
          </w:rPr>
          <w:fldChar w:fldCharType="begin"/>
        </w:r>
        <w:r w:rsidR="0063191D">
          <w:rPr>
            <w:noProof/>
          </w:rPr>
          <w:instrText xml:space="preserve"> PAGEREF _Toc145270244 \h </w:instrText>
        </w:r>
        <w:r w:rsidR="0063191D">
          <w:rPr>
            <w:noProof/>
          </w:rPr>
        </w:r>
        <w:r w:rsidR="0063191D">
          <w:rPr>
            <w:noProof/>
          </w:rPr>
          <w:fldChar w:fldCharType="separate"/>
        </w:r>
        <w:r w:rsidR="0063191D">
          <w:rPr>
            <w:noProof/>
          </w:rPr>
          <w:t>23</w:t>
        </w:r>
        <w:r w:rsidR="0063191D">
          <w:rPr>
            <w:noProof/>
          </w:rPr>
          <w:fldChar w:fldCharType="end"/>
        </w:r>
      </w:hyperlink>
    </w:p>
    <w:p w14:paraId="66AF09EF" w14:textId="03F023CD" w:rsidR="0063191D" w:rsidRDefault="00000000">
      <w:pPr>
        <w:pStyle w:val="TOC3"/>
        <w:tabs>
          <w:tab w:val="left" w:pos="1440"/>
        </w:tabs>
        <w:rPr>
          <w:rFonts w:eastAsiaTheme="minorEastAsia" w:cstheme="minorBidi"/>
          <w:noProof/>
          <w:kern w:val="2"/>
          <w:sz w:val="24"/>
          <w:szCs w:val="24"/>
          <w14:ligatures w14:val="standardContextual"/>
        </w:rPr>
      </w:pPr>
      <w:hyperlink w:anchor="_Toc145270245" w:history="1">
        <w:r w:rsidR="0063191D" w:rsidRPr="00C15CC2">
          <w:rPr>
            <w:rStyle w:val="Hyperlink"/>
            <w:noProof/>
          </w:rPr>
          <w:t>4.15.2</w:t>
        </w:r>
        <w:r w:rsidR="0063191D">
          <w:rPr>
            <w:rFonts w:eastAsiaTheme="minorEastAsia" w:cstheme="minorBidi"/>
            <w:noProof/>
            <w:kern w:val="2"/>
            <w:sz w:val="24"/>
            <w:szCs w:val="24"/>
            <w14:ligatures w14:val="standardContextual"/>
          </w:rPr>
          <w:tab/>
        </w:r>
        <w:r w:rsidR="0063191D" w:rsidRPr="00C15CC2">
          <w:rPr>
            <w:rStyle w:val="Hyperlink"/>
            <w:noProof/>
          </w:rPr>
          <w:t>Calibration Pulse generator</w:t>
        </w:r>
        <w:r w:rsidR="0063191D">
          <w:rPr>
            <w:noProof/>
          </w:rPr>
          <w:tab/>
        </w:r>
        <w:r w:rsidR="0063191D">
          <w:rPr>
            <w:noProof/>
          </w:rPr>
          <w:fldChar w:fldCharType="begin"/>
        </w:r>
        <w:r w:rsidR="0063191D">
          <w:rPr>
            <w:noProof/>
          </w:rPr>
          <w:instrText xml:space="preserve"> PAGEREF _Toc145270245 \h </w:instrText>
        </w:r>
        <w:r w:rsidR="0063191D">
          <w:rPr>
            <w:noProof/>
          </w:rPr>
        </w:r>
        <w:r w:rsidR="0063191D">
          <w:rPr>
            <w:noProof/>
          </w:rPr>
          <w:fldChar w:fldCharType="separate"/>
        </w:r>
        <w:r w:rsidR="0063191D">
          <w:rPr>
            <w:noProof/>
          </w:rPr>
          <w:t>23</w:t>
        </w:r>
        <w:r w:rsidR="0063191D">
          <w:rPr>
            <w:noProof/>
          </w:rPr>
          <w:fldChar w:fldCharType="end"/>
        </w:r>
      </w:hyperlink>
    </w:p>
    <w:p w14:paraId="641D0B03" w14:textId="6D35E4A3" w:rsidR="0063191D" w:rsidRDefault="00000000">
      <w:pPr>
        <w:pStyle w:val="TOC2"/>
        <w:tabs>
          <w:tab w:val="left" w:pos="960"/>
        </w:tabs>
        <w:rPr>
          <w:rFonts w:eastAsiaTheme="minorEastAsia" w:cstheme="minorBidi"/>
          <w:noProof/>
          <w:kern w:val="2"/>
          <w:sz w:val="24"/>
          <w:szCs w:val="24"/>
          <w14:ligatures w14:val="standardContextual"/>
        </w:rPr>
      </w:pPr>
      <w:hyperlink w:anchor="_Toc145270246" w:history="1">
        <w:r w:rsidR="0063191D" w:rsidRPr="00C15CC2">
          <w:rPr>
            <w:rStyle w:val="Hyperlink"/>
            <w:noProof/>
          </w:rPr>
          <w:t>4.16</w:t>
        </w:r>
        <w:r w:rsidR="0063191D">
          <w:rPr>
            <w:rFonts w:eastAsiaTheme="minorEastAsia" w:cstheme="minorBidi"/>
            <w:noProof/>
            <w:kern w:val="2"/>
            <w:sz w:val="24"/>
            <w:szCs w:val="24"/>
            <w14:ligatures w14:val="standardContextual"/>
          </w:rPr>
          <w:tab/>
        </w:r>
        <w:r w:rsidR="0063191D" w:rsidRPr="00C15CC2">
          <w:rPr>
            <w:rStyle w:val="Hyperlink"/>
            <w:noProof/>
          </w:rPr>
          <w:t>10 MHz reference clock on P12 connector</w:t>
        </w:r>
        <w:r w:rsidR="0063191D">
          <w:rPr>
            <w:noProof/>
          </w:rPr>
          <w:tab/>
        </w:r>
        <w:r w:rsidR="0063191D">
          <w:rPr>
            <w:noProof/>
          </w:rPr>
          <w:fldChar w:fldCharType="begin"/>
        </w:r>
        <w:r w:rsidR="0063191D">
          <w:rPr>
            <w:noProof/>
          </w:rPr>
          <w:instrText xml:space="preserve"> PAGEREF _Toc145270246 \h </w:instrText>
        </w:r>
        <w:r w:rsidR="0063191D">
          <w:rPr>
            <w:noProof/>
          </w:rPr>
        </w:r>
        <w:r w:rsidR="0063191D">
          <w:rPr>
            <w:noProof/>
          </w:rPr>
          <w:fldChar w:fldCharType="separate"/>
        </w:r>
        <w:r w:rsidR="0063191D">
          <w:rPr>
            <w:noProof/>
          </w:rPr>
          <w:t>23</w:t>
        </w:r>
        <w:r w:rsidR="0063191D">
          <w:rPr>
            <w:noProof/>
          </w:rPr>
          <w:fldChar w:fldCharType="end"/>
        </w:r>
      </w:hyperlink>
    </w:p>
    <w:p w14:paraId="493C4F3A" w14:textId="321CCD71" w:rsidR="0063191D" w:rsidRDefault="00000000">
      <w:pPr>
        <w:pStyle w:val="TOC1"/>
        <w:tabs>
          <w:tab w:val="left" w:pos="566"/>
        </w:tabs>
        <w:rPr>
          <w:rFonts w:eastAsiaTheme="minorEastAsia" w:cstheme="minorBidi"/>
          <w:noProof/>
          <w:kern w:val="2"/>
          <w:sz w:val="24"/>
          <w:szCs w:val="24"/>
          <w14:ligatures w14:val="standardContextual"/>
        </w:rPr>
      </w:pPr>
      <w:hyperlink w:anchor="_Toc145270247" w:history="1">
        <w:r w:rsidR="0063191D" w:rsidRPr="00C15CC2">
          <w:rPr>
            <w:rStyle w:val="Hyperlink"/>
            <w:noProof/>
          </w:rPr>
          <w:t>5</w:t>
        </w:r>
        <w:r w:rsidR="0063191D">
          <w:rPr>
            <w:rFonts w:eastAsiaTheme="minorEastAsia" w:cstheme="minorBidi"/>
            <w:noProof/>
            <w:kern w:val="2"/>
            <w:sz w:val="24"/>
            <w:szCs w:val="24"/>
            <w14:ligatures w14:val="standardContextual"/>
          </w:rPr>
          <w:tab/>
        </w:r>
        <w:r w:rsidR="0063191D" w:rsidRPr="00C15CC2">
          <w:rPr>
            <w:rStyle w:val="Hyperlink"/>
            <w:noProof/>
          </w:rPr>
          <w:t>Clock regions</w:t>
        </w:r>
        <w:r w:rsidR="0063191D">
          <w:rPr>
            <w:noProof/>
          </w:rPr>
          <w:tab/>
        </w:r>
        <w:r w:rsidR="0063191D">
          <w:rPr>
            <w:noProof/>
          </w:rPr>
          <w:fldChar w:fldCharType="begin"/>
        </w:r>
        <w:r w:rsidR="0063191D">
          <w:rPr>
            <w:noProof/>
          </w:rPr>
          <w:instrText xml:space="preserve"> PAGEREF _Toc145270247 \h </w:instrText>
        </w:r>
        <w:r w:rsidR="0063191D">
          <w:rPr>
            <w:noProof/>
          </w:rPr>
        </w:r>
        <w:r w:rsidR="0063191D">
          <w:rPr>
            <w:noProof/>
          </w:rPr>
          <w:fldChar w:fldCharType="separate"/>
        </w:r>
        <w:r w:rsidR="0063191D">
          <w:rPr>
            <w:noProof/>
          </w:rPr>
          <w:t>24</w:t>
        </w:r>
        <w:r w:rsidR="0063191D">
          <w:rPr>
            <w:noProof/>
          </w:rPr>
          <w:fldChar w:fldCharType="end"/>
        </w:r>
      </w:hyperlink>
    </w:p>
    <w:p w14:paraId="29B83572" w14:textId="24E49F49" w:rsidR="0063191D" w:rsidRDefault="00000000">
      <w:pPr>
        <w:pStyle w:val="TOC1"/>
        <w:tabs>
          <w:tab w:val="left" w:pos="566"/>
        </w:tabs>
        <w:rPr>
          <w:rFonts w:eastAsiaTheme="minorEastAsia" w:cstheme="minorBidi"/>
          <w:noProof/>
          <w:kern w:val="2"/>
          <w:sz w:val="24"/>
          <w:szCs w:val="24"/>
          <w14:ligatures w14:val="standardContextual"/>
        </w:rPr>
      </w:pPr>
      <w:hyperlink w:anchor="_Toc145270248" w:history="1">
        <w:r w:rsidR="0063191D" w:rsidRPr="00C15CC2">
          <w:rPr>
            <w:rStyle w:val="Hyperlink"/>
            <w:noProof/>
          </w:rPr>
          <w:t>6</w:t>
        </w:r>
        <w:r w:rsidR="0063191D">
          <w:rPr>
            <w:rFonts w:eastAsiaTheme="minorEastAsia" w:cstheme="minorBidi"/>
            <w:noProof/>
            <w:kern w:val="2"/>
            <w:sz w:val="24"/>
            <w:szCs w:val="24"/>
            <w14:ligatures w14:val="standardContextual"/>
          </w:rPr>
          <w:tab/>
        </w:r>
        <w:r w:rsidR="0063191D" w:rsidRPr="00C15CC2">
          <w:rPr>
            <w:rStyle w:val="Hyperlink"/>
            <w:noProof/>
          </w:rPr>
          <w:t>DAQ readout format</w:t>
        </w:r>
        <w:r w:rsidR="0063191D">
          <w:rPr>
            <w:noProof/>
          </w:rPr>
          <w:tab/>
        </w:r>
        <w:r w:rsidR="0063191D">
          <w:rPr>
            <w:noProof/>
          </w:rPr>
          <w:fldChar w:fldCharType="begin"/>
        </w:r>
        <w:r w:rsidR="0063191D">
          <w:rPr>
            <w:noProof/>
          </w:rPr>
          <w:instrText xml:space="preserve"> PAGEREF _Toc145270248 \h </w:instrText>
        </w:r>
        <w:r w:rsidR="0063191D">
          <w:rPr>
            <w:noProof/>
          </w:rPr>
        </w:r>
        <w:r w:rsidR="0063191D">
          <w:rPr>
            <w:noProof/>
          </w:rPr>
          <w:fldChar w:fldCharType="separate"/>
        </w:r>
        <w:r w:rsidR="0063191D">
          <w:rPr>
            <w:noProof/>
          </w:rPr>
          <w:t>25</w:t>
        </w:r>
        <w:r w:rsidR="0063191D">
          <w:rPr>
            <w:noProof/>
          </w:rPr>
          <w:fldChar w:fldCharType="end"/>
        </w:r>
      </w:hyperlink>
    </w:p>
    <w:p w14:paraId="1AE713EF" w14:textId="62082722" w:rsidR="0063191D" w:rsidRDefault="00000000">
      <w:pPr>
        <w:pStyle w:val="TOC2"/>
        <w:tabs>
          <w:tab w:val="left" w:pos="960"/>
        </w:tabs>
        <w:rPr>
          <w:rFonts w:eastAsiaTheme="minorEastAsia" w:cstheme="minorBidi"/>
          <w:noProof/>
          <w:kern w:val="2"/>
          <w:sz w:val="24"/>
          <w:szCs w:val="24"/>
          <w14:ligatures w14:val="standardContextual"/>
        </w:rPr>
      </w:pPr>
      <w:hyperlink w:anchor="_Toc145270249" w:history="1">
        <w:r w:rsidR="0063191D" w:rsidRPr="00C15CC2">
          <w:rPr>
            <w:rStyle w:val="Hyperlink"/>
            <w:noProof/>
          </w:rPr>
          <w:t>6.1</w:t>
        </w:r>
        <w:r w:rsidR="0063191D">
          <w:rPr>
            <w:rFonts w:eastAsiaTheme="minorEastAsia" w:cstheme="minorBidi"/>
            <w:noProof/>
            <w:kern w:val="2"/>
            <w:sz w:val="24"/>
            <w:szCs w:val="24"/>
            <w14:ligatures w14:val="standardContextual"/>
          </w:rPr>
          <w:tab/>
        </w:r>
        <w:r w:rsidR="0063191D" w:rsidRPr="00C15CC2">
          <w:rPr>
            <w:rStyle w:val="Hyperlink"/>
            <w:noProof/>
          </w:rPr>
          <w:t>Introduction</w:t>
        </w:r>
        <w:r w:rsidR="0063191D">
          <w:rPr>
            <w:noProof/>
          </w:rPr>
          <w:tab/>
        </w:r>
        <w:r w:rsidR="0063191D">
          <w:rPr>
            <w:noProof/>
          </w:rPr>
          <w:fldChar w:fldCharType="begin"/>
        </w:r>
        <w:r w:rsidR="0063191D">
          <w:rPr>
            <w:noProof/>
          </w:rPr>
          <w:instrText xml:space="preserve"> PAGEREF _Toc145270249 \h </w:instrText>
        </w:r>
        <w:r w:rsidR="0063191D">
          <w:rPr>
            <w:noProof/>
          </w:rPr>
        </w:r>
        <w:r w:rsidR="0063191D">
          <w:rPr>
            <w:noProof/>
          </w:rPr>
          <w:fldChar w:fldCharType="separate"/>
        </w:r>
        <w:r w:rsidR="0063191D">
          <w:rPr>
            <w:noProof/>
          </w:rPr>
          <w:t>25</w:t>
        </w:r>
        <w:r w:rsidR="0063191D">
          <w:rPr>
            <w:noProof/>
          </w:rPr>
          <w:fldChar w:fldCharType="end"/>
        </w:r>
      </w:hyperlink>
    </w:p>
    <w:p w14:paraId="2DF4702C" w14:textId="0B6FEC69" w:rsidR="0063191D" w:rsidRDefault="00000000">
      <w:pPr>
        <w:pStyle w:val="TOC2"/>
        <w:tabs>
          <w:tab w:val="left" w:pos="960"/>
        </w:tabs>
        <w:rPr>
          <w:rFonts w:eastAsiaTheme="minorEastAsia" w:cstheme="minorBidi"/>
          <w:noProof/>
          <w:kern w:val="2"/>
          <w:sz w:val="24"/>
          <w:szCs w:val="24"/>
          <w14:ligatures w14:val="standardContextual"/>
        </w:rPr>
      </w:pPr>
      <w:hyperlink w:anchor="_Toc145270250" w:history="1">
        <w:r w:rsidR="0063191D" w:rsidRPr="00C15CC2">
          <w:rPr>
            <w:rStyle w:val="Hyperlink"/>
            <w:noProof/>
          </w:rPr>
          <w:t>6.2</w:t>
        </w:r>
        <w:r w:rsidR="0063191D">
          <w:rPr>
            <w:rFonts w:eastAsiaTheme="minorEastAsia" w:cstheme="minorBidi"/>
            <w:noProof/>
            <w:kern w:val="2"/>
            <w:sz w:val="24"/>
            <w:szCs w:val="24"/>
            <w14:ligatures w14:val="standardContextual"/>
          </w:rPr>
          <w:tab/>
        </w:r>
        <w:r w:rsidR="0063191D" w:rsidRPr="00C15CC2">
          <w:rPr>
            <w:rStyle w:val="Hyperlink"/>
            <w:noProof/>
          </w:rPr>
          <w:t>HERMES firmware module</w:t>
        </w:r>
        <w:r w:rsidR="0063191D">
          <w:rPr>
            <w:noProof/>
          </w:rPr>
          <w:tab/>
        </w:r>
        <w:r w:rsidR="0063191D">
          <w:rPr>
            <w:noProof/>
          </w:rPr>
          <w:fldChar w:fldCharType="begin"/>
        </w:r>
        <w:r w:rsidR="0063191D">
          <w:rPr>
            <w:noProof/>
          </w:rPr>
          <w:instrText xml:space="preserve"> PAGEREF _Toc145270250 \h </w:instrText>
        </w:r>
        <w:r w:rsidR="0063191D">
          <w:rPr>
            <w:noProof/>
          </w:rPr>
        </w:r>
        <w:r w:rsidR="0063191D">
          <w:rPr>
            <w:noProof/>
          </w:rPr>
          <w:fldChar w:fldCharType="separate"/>
        </w:r>
        <w:r w:rsidR="0063191D">
          <w:rPr>
            <w:noProof/>
          </w:rPr>
          <w:t>26</w:t>
        </w:r>
        <w:r w:rsidR="0063191D">
          <w:rPr>
            <w:noProof/>
          </w:rPr>
          <w:fldChar w:fldCharType="end"/>
        </w:r>
      </w:hyperlink>
    </w:p>
    <w:p w14:paraId="1580123E" w14:textId="1652ED6A" w:rsidR="0063191D" w:rsidRDefault="00000000">
      <w:pPr>
        <w:pStyle w:val="TOC3"/>
        <w:tabs>
          <w:tab w:val="left" w:pos="1440"/>
        </w:tabs>
        <w:rPr>
          <w:rFonts w:eastAsiaTheme="minorEastAsia" w:cstheme="minorBidi"/>
          <w:noProof/>
          <w:kern w:val="2"/>
          <w:sz w:val="24"/>
          <w:szCs w:val="24"/>
          <w14:ligatures w14:val="standardContextual"/>
        </w:rPr>
      </w:pPr>
      <w:hyperlink w:anchor="_Toc145270251" w:history="1">
        <w:r w:rsidR="0063191D" w:rsidRPr="00C15CC2">
          <w:rPr>
            <w:rStyle w:val="Hyperlink"/>
            <w:noProof/>
          </w:rPr>
          <w:t>6.2.1</w:t>
        </w:r>
        <w:r w:rsidR="0063191D">
          <w:rPr>
            <w:rFonts w:eastAsiaTheme="minorEastAsia" w:cstheme="minorBidi"/>
            <w:noProof/>
            <w:kern w:val="2"/>
            <w:sz w:val="24"/>
            <w:szCs w:val="24"/>
            <w14:ligatures w14:val="standardContextual"/>
          </w:rPr>
          <w:tab/>
        </w:r>
        <w:r w:rsidR="0063191D" w:rsidRPr="00C15CC2">
          <w:rPr>
            <w:rStyle w:val="Hyperlink"/>
            <w:noProof/>
          </w:rPr>
          <w:t>HERMES reset input logic</w:t>
        </w:r>
        <w:r w:rsidR="0063191D">
          <w:rPr>
            <w:noProof/>
          </w:rPr>
          <w:tab/>
        </w:r>
        <w:r w:rsidR="0063191D">
          <w:rPr>
            <w:noProof/>
          </w:rPr>
          <w:fldChar w:fldCharType="begin"/>
        </w:r>
        <w:r w:rsidR="0063191D">
          <w:rPr>
            <w:noProof/>
          </w:rPr>
          <w:instrText xml:space="preserve"> PAGEREF _Toc145270251 \h </w:instrText>
        </w:r>
        <w:r w:rsidR="0063191D">
          <w:rPr>
            <w:noProof/>
          </w:rPr>
        </w:r>
        <w:r w:rsidR="0063191D">
          <w:rPr>
            <w:noProof/>
          </w:rPr>
          <w:fldChar w:fldCharType="separate"/>
        </w:r>
        <w:r w:rsidR="0063191D">
          <w:rPr>
            <w:noProof/>
          </w:rPr>
          <w:t>26</w:t>
        </w:r>
        <w:r w:rsidR="0063191D">
          <w:rPr>
            <w:noProof/>
          </w:rPr>
          <w:fldChar w:fldCharType="end"/>
        </w:r>
      </w:hyperlink>
    </w:p>
    <w:p w14:paraId="6D488839" w14:textId="7CAA2436" w:rsidR="0063191D" w:rsidRDefault="00000000">
      <w:pPr>
        <w:pStyle w:val="TOC2"/>
        <w:tabs>
          <w:tab w:val="left" w:pos="960"/>
        </w:tabs>
        <w:rPr>
          <w:rFonts w:eastAsiaTheme="minorEastAsia" w:cstheme="minorBidi"/>
          <w:noProof/>
          <w:kern w:val="2"/>
          <w:sz w:val="24"/>
          <w:szCs w:val="24"/>
          <w14:ligatures w14:val="standardContextual"/>
        </w:rPr>
      </w:pPr>
      <w:hyperlink w:anchor="_Toc145270252" w:history="1">
        <w:r w:rsidR="0063191D" w:rsidRPr="00C15CC2">
          <w:rPr>
            <w:rStyle w:val="Hyperlink"/>
            <w:noProof/>
          </w:rPr>
          <w:t>6.3</w:t>
        </w:r>
        <w:r w:rsidR="0063191D">
          <w:rPr>
            <w:rFonts w:eastAsiaTheme="minorEastAsia" w:cstheme="minorBidi"/>
            <w:noProof/>
            <w:kern w:val="2"/>
            <w:sz w:val="24"/>
            <w:szCs w:val="24"/>
            <w14:ligatures w14:val="standardContextual"/>
          </w:rPr>
          <w:tab/>
        </w:r>
        <w:r w:rsidR="0063191D" w:rsidRPr="00C15CC2">
          <w:rPr>
            <w:rStyle w:val="Hyperlink"/>
            <w:noProof/>
          </w:rPr>
          <w:t>Data frames</w:t>
        </w:r>
        <w:r w:rsidR="0063191D">
          <w:rPr>
            <w:noProof/>
          </w:rPr>
          <w:tab/>
        </w:r>
        <w:r w:rsidR="0063191D">
          <w:rPr>
            <w:noProof/>
          </w:rPr>
          <w:fldChar w:fldCharType="begin"/>
        </w:r>
        <w:r w:rsidR="0063191D">
          <w:rPr>
            <w:noProof/>
          </w:rPr>
          <w:instrText xml:space="preserve"> PAGEREF _Toc145270252 \h </w:instrText>
        </w:r>
        <w:r w:rsidR="0063191D">
          <w:rPr>
            <w:noProof/>
          </w:rPr>
        </w:r>
        <w:r w:rsidR="0063191D">
          <w:rPr>
            <w:noProof/>
          </w:rPr>
          <w:fldChar w:fldCharType="separate"/>
        </w:r>
        <w:r w:rsidR="0063191D">
          <w:rPr>
            <w:noProof/>
          </w:rPr>
          <w:t>27</w:t>
        </w:r>
        <w:r w:rsidR="0063191D">
          <w:rPr>
            <w:noProof/>
          </w:rPr>
          <w:fldChar w:fldCharType="end"/>
        </w:r>
      </w:hyperlink>
    </w:p>
    <w:p w14:paraId="129ED949" w14:textId="075A0ECC" w:rsidR="0063191D" w:rsidRDefault="00000000">
      <w:pPr>
        <w:pStyle w:val="TOC2"/>
        <w:tabs>
          <w:tab w:val="left" w:pos="960"/>
        </w:tabs>
        <w:rPr>
          <w:rFonts w:eastAsiaTheme="minorEastAsia" w:cstheme="minorBidi"/>
          <w:noProof/>
          <w:kern w:val="2"/>
          <w:sz w:val="24"/>
          <w:szCs w:val="24"/>
          <w14:ligatures w14:val="standardContextual"/>
        </w:rPr>
      </w:pPr>
      <w:hyperlink w:anchor="_Toc145270253" w:history="1">
        <w:r w:rsidR="0063191D" w:rsidRPr="00C15CC2">
          <w:rPr>
            <w:rStyle w:val="Hyperlink"/>
            <w:noProof/>
          </w:rPr>
          <w:t>6.4</w:t>
        </w:r>
        <w:r w:rsidR="0063191D">
          <w:rPr>
            <w:rFonts w:eastAsiaTheme="minorEastAsia" w:cstheme="minorBidi"/>
            <w:noProof/>
            <w:kern w:val="2"/>
            <w:sz w:val="24"/>
            <w:szCs w:val="24"/>
            <w14:ligatures w14:val="standardContextual"/>
          </w:rPr>
          <w:tab/>
        </w:r>
        <w:r w:rsidR="0063191D" w:rsidRPr="00C15CC2">
          <w:rPr>
            <w:rStyle w:val="Hyperlink"/>
            <w:noProof/>
          </w:rPr>
          <w:t>Header considerations</w:t>
        </w:r>
        <w:r w:rsidR="0063191D">
          <w:rPr>
            <w:noProof/>
          </w:rPr>
          <w:tab/>
        </w:r>
        <w:r w:rsidR="0063191D">
          <w:rPr>
            <w:noProof/>
          </w:rPr>
          <w:fldChar w:fldCharType="begin"/>
        </w:r>
        <w:r w:rsidR="0063191D">
          <w:rPr>
            <w:noProof/>
          </w:rPr>
          <w:instrText xml:space="preserve"> PAGEREF _Toc145270253 \h </w:instrText>
        </w:r>
        <w:r w:rsidR="0063191D">
          <w:rPr>
            <w:noProof/>
          </w:rPr>
        </w:r>
        <w:r w:rsidR="0063191D">
          <w:rPr>
            <w:noProof/>
          </w:rPr>
          <w:fldChar w:fldCharType="separate"/>
        </w:r>
        <w:r w:rsidR="0063191D">
          <w:rPr>
            <w:noProof/>
          </w:rPr>
          <w:t>27</w:t>
        </w:r>
        <w:r w:rsidR="0063191D">
          <w:rPr>
            <w:noProof/>
          </w:rPr>
          <w:fldChar w:fldCharType="end"/>
        </w:r>
      </w:hyperlink>
    </w:p>
    <w:p w14:paraId="7302929E" w14:textId="0765C3E8" w:rsidR="0063191D" w:rsidRDefault="00000000">
      <w:pPr>
        <w:pStyle w:val="TOC2"/>
        <w:tabs>
          <w:tab w:val="left" w:pos="960"/>
        </w:tabs>
        <w:rPr>
          <w:rFonts w:eastAsiaTheme="minorEastAsia" w:cstheme="minorBidi"/>
          <w:noProof/>
          <w:kern w:val="2"/>
          <w:sz w:val="24"/>
          <w:szCs w:val="24"/>
          <w14:ligatures w14:val="standardContextual"/>
        </w:rPr>
      </w:pPr>
      <w:hyperlink w:anchor="_Toc145270254" w:history="1">
        <w:r w:rsidR="0063191D" w:rsidRPr="00C15CC2">
          <w:rPr>
            <w:rStyle w:val="Hyperlink"/>
            <w:noProof/>
          </w:rPr>
          <w:t>6.5</w:t>
        </w:r>
        <w:r w:rsidR="0063191D">
          <w:rPr>
            <w:rFonts w:eastAsiaTheme="minorEastAsia" w:cstheme="minorBidi"/>
            <w:noProof/>
            <w:kern w:val="2"/>
            <w:sz w:val="24"/>
            <w:szCs w:val="24"/>
            <w14:ligatures w14:val="standardContextual"/>
          </w:rPr>
          <w:tab/>
        </w:r>
        <w:r w:rsidR="0063191D" w:rsidRPr="00C15CC2">
          <w:rPr>
            <w:rStyle w:val="Hyperlink"/>
            <w:noProof/>
          </w:rPr>
          <w:t>Data samples packing</w:t>
        </w:r>
        <w:r w:rsidR="0063191D">
          <w:rPr>
            <w:noProof/>
          </w:rPr>
          <w:tab/>
        </w:r>
        <w:r w:rsidR="0063191D">
          <w:rPr>
            <w:noProof/>
          </w:rPr>
          <w:fldChar w:fldCharType="begin"/>
        </w:r>
        <w:r w:rsidR="0063191D">
          <w:rPr>
            <w:noProof/>
          </w:rPr>
          <w:instrText xml:space="preserve"> PAGEREF _Toc145270254 \h </w:instrText>
        </w:r>
        <w:r w:rsidR="0063191D">
          <w:rPr>
            <w:noProof/>
          </w:rPr>
        </w:r>
        <w:r w:rsidR="0063191D">
          <w:rPr>
            <w:noProof/>
          </w:rPr>
          <w:fldChar w:fldCharType="separate"/>
        </w:r>
        <w:r w:rsidR="0063191D">
          <w:rPr>
            <w:noProof/>
          </w:rPr>
          <w:t>28</w:t>
        </w:r>
        <w:r w:rsidR="0063191D">
          <w:rPr>
            <w:noProof/>
          </w:rPr>
          <w:fldChar w:fldCharType="end"/>
        </w:r>
      </w:hyperlink>
    </w:p>
    <w:p w14:paraId="44BFB414" w14:textId="102A8967" w:rsidR="0063191D" w:rsidRDefault="00000000">
      <w:pPr>
        <w:pStyle w:val="TOC2"/>
        <w:tabs>
          <w:tab w:val="left" w:pos="960"/>
        </w:tabs>
        <w:rPr>
          <w:rFonts w:eastAsiaTheme="minorEastAsia" w:cstheme="minorBidi"/>
          <w:noProof/>
          <w:kern w:val="2"/>
          <w:sz w:val="24"/>
          <w:szCs w:val="24"/>
          <w14:ligatures w14:val="standardContextual"/>
        </w:rPr>
      </w:pPr>
      <w:hyperlink w:anchor="_Toc145270255" w:history="1">
        <w:r w:rsidR="0063191D" w:rsidRPr="00C15CC2">
          <w:rPr>
            <w:rStyle w:val="Hyperlink"/>
            <w:noProof/>
          </w:rPr>
          <w:t>6.6</w:t>
        </w:r>
        <w:r w:rsidR="0063191D">
          <w:rPr>
            <w:rFonts w:eastAsiaTheme="minorEastAsia" w:cstheme="minorBidi"/>
            <w:noProof/>
            <w:kern w:val="2"/>
            <w:sz w:val="24"/>
            <w:szCs w:val="24"/>
            <w14:ligatures w14:val="standardContextual"/>
          </w:rPr>
          <w:tab/>
        </w:r>
        <w:r w:rsidR="0063191D" w:rsidRPr="00C15CC2">
          <w:rPr>
            <w:rStyle w:val="Hyperlink"/>
            <w:noProof/>
          </w:rPr>
          <w:t>Data block format</w:t>
        </w:r>
        <w:r w:rsidR="0063191D">
          <w:rPr>
            <w:noProof/>
          </w:rPr>
          <w:tab/>
        </w:r>
        <w:r w:rsidR="0063191D">
          <w:rPr>
            <w:noProof/>
          </w:rPr>
          <w:fldChar w:fldCharType="begin"/>
        </w:r>
        <w:r w:rsidR="0063191D">
          <w:rPr>
            <w:noProof/>
          </w:rPr>
          <w:instrText xml:space="preserve"> PAGEREF _Toc145270255 \h </w:instrText>
        </w:r>
        <w:r w:rsidR="0063191D">
          <w:rPr>
            <w:noProof/>
          </w:rPr>
        </w:r>
        <w:r w:rsidR="0063191D">
          <w:rPr>
            <w:noProof/>
          </w:rPr>
          <w:fldChar w:fldCharType="separate"/>
        </w:r>
        <w:r w:rsidR="0063191D">
          <w:rPr>
            <w:noProof/>
          </w:rPr>
          <w:t>29</w:t>
        </w:r>
        <w:r w:rsidR="0063191D">
          <w:rPr>
            <w:noProof/>
          </w:rPr>
          <w:fldChar w:fldCharType="end"/>
        </w:r>
      </w:hyperlink>
    </w:p>
    <w:p w14:paraId="096C46B3" w14:textId="1C35046E" w:rsidR="0063191D" w:rsidRDefault="00000000">
      <w:pPr>
        <w:pStyle w:val="TOC2"/>
        <w:tabs>
          <w:tab w:val="left" w:pos="960"/>
        </w:tabs>
        <w:rPr>
          <w:rFonts w:eastAsiaTheme="minorEastAsia" w:cstheme="minorBidi"/>
          <w:noProof/>
          <w:kern w:val="2"/>
          <w:sz w:val="24"/>
          <w:szCs w:val="24"/>
          <w14:ligatures w14:val="standardContextual"/>
        </w:rPr>
      </w:pPr>
      <w:hyperlink w:anchor="_Toc145270256" w:history="1">
        <w:r w:rsidR="0063191D" w:rsidRPr="00C15CC2">
          <w:rPr>
            <w:rStyle w:val="Hyperlink"/>
            <w:noProof/>
          </w:rPr>
          <w:t>6.7</w:t>
        </w:r>
        <w:r w:rsidR="0063191D">
          <w:rPr>
            <w:rFonts w:eastAsiaTheme="minorEastAsia" w:cstheme="minorBidi"/>
            <w:noProof/>
            <w:kern w:val="2"/>
            <w:sz w:val="24"/>
            <w:szCs w:val="24"/>
            <w14:ligatures w14:val="standardContextual"/>
          </w:rPr>
          <w:tab/>
        </w:r>
        <w:r w:rsidR="0063191D" w:rsidRPr="00C15CC2">
          <w:rPr>
            <w:rStyle w:val="Hyperlink"/>
            <w:noProof/>
          </w:rPr>
          <w:t>Header Word 1</w:t>
        </w:r>
        <w:r w:rsidR="0063191D">
          <w:rPr>
            <w:noProof/>
          </w:rPr>
          <w:tab/>
        </w:r>
        <w:r w:rsidR="0063191D">
          <w:rPr>
            <w:noProof/>
          </w:rPr>
          <w:fldChar w:fldCharType="begin"/>
        </w:r>
        <w:r w:rsidR="0063191D">
          <w:rPr>
            <w:noProof/>
          </w:rPr>
          <w:instrText xml:space="preserve"> PAGEREF _Toc145270256 \h </w:instrText>
        </w:r>
        <w:r w:rsidR="0063191D">
          <w:rPr>
            <w:noProof/>
          </w:rPr>
        </w:r>
        <w:r w:rsidR="0063191D">
          <w:rPr>
            <w:noProof/>
          </w:rPr>
          <w:fldChar w:fldCharType="separate"/>
        </w:r>
        <w:r w:rsidR="0063191D">
          <w:rPr>
            <w:noProof/>
          </w:rPr>
          <w:t>29</w:t>
        </w:r>
        <w:r w:rsidR="0063191D">
          <w:rPr>
            <w:noProof/>
          </w:rPr>
          <w:fldChar w:fldCharType="end"/>
        </w:r>
      </w:hyperlink>
    </w:p>
    <w:p w14:paraId="19E0F5EE" w14:textId="68297F6B" w:rsidR="0063191D" w:rsidRDefault="00000000">
      <w:pPr>
        <w:pStyle w:val="TOC2"/>
        <w:tabs>
          <w:tab w:val="left" w:pos="960"/>
        </w:tabs>
        <w:rPr>
          <w:rFonts w:eastAsiaTheme="minorEastAsia" w:cstheme="minorBidi"/>
          <w:noProof/>
          <w:kern w:val="2"/>
          <w:sz w:val="24"/>
          <w:szCs w:val="24"/>
          <w14:ligatures w14:val="standardContextual"/>
        </w:rPr>
      </w:pPr>
      <w:hyperlink w:anchor="_Toc145270257" w:history="1">
        <w:r w:rsidR="0063191D" w:rsidRPr="00C15CC2">
          <w:rPr>
            <w:rStyle w:val="Hyperlink"/>
            <w:noProof/>
          </w:rPr>
          <w:t>6.8</w:t>
        </w:r>
        <w:r w:rsidR="0063191D">
          <w:rPr>
            <w:rFonts w:eastAsiaTheme="minorEastAsia" w:cstheme="minorBidi"/>
            <w:noProof/>
            <w:kern w:val="2"/>
            <w:sz w:val="24"/>
            <w:szCs w:val="24"/>
            <w14:ligatures w14:val="standardContextual"/>
          </w:rPr>
          <w:tab/>
        </w:r>
        <w:r w:rsidR="0063191D" w:rsidRPr="00C15CC2">
          <w:rPr>
            <w:rStyle w:val="Hyperlink"/>
            <w:noProof/>
          </w:rPr>
          <w:t>Header Word 2</w:t>
        </w:r>
        <w:r w:rsidR="0063191D">
          <w:rPr>
            <w:noProof/>
          </w:rPr>
          <w:tab/>
        </w:r>
        <w:r w:rsidR="0063191D">
          <w:rPr>
            <w:noProof/>
          </w:rPr>
          <w:fldChar w:fldCharType="begin"/>
        </w:r>
        <w:r w:rsidR="0063191D">
          <w:rPr>
            <w:noProof/>
          </w:rPr>
          <w:instrText xml:space="preserve"> PAGEREF _Toc145270257 \h </w:instrText>
        </w:r>
        <w:r w:rsidR="0063191D">
          <w:rPr>
            <w:noProof/>
          </w:rPr>
        </w:r>
        <w:r w:rsidR="0063191D">
          <w:rPr>
            <w:noProof/>
          </w:rPr>
          <w:fldChar w:fldCharType="separate"/>
        </w:r>
        <w:r w:rsidR="0063191D">
          <w:rPr>
            <w:noProof/>
          </w:rPr>
          <w:t>30</w:t>
        </w:r>
        <w:r w:rsidR="0063191D">
          <w:rPr>
            <w:noProof/>
          </w:rPr>
          <w:fldChar w:fldCharType="end"/>
        </w:r>
      </w:hyperlink>
    </w:p>
    <w:p w14:paraId="66476813" w14:textId="4EF29FB5" w:rsidR="0063191D" w:rsidRDefault="00000000">
      <w:pPr>
        <w:pStyle w:val="TOC2"/>
        <w:tabs>
          <w:tab w:val="left" w:pos="960"/>
        </w:tabs>
        <w:rPr>
          <w:rFonts w:eastAsiaTheme="minorEastAsia" w:cstheme="minorBidi"/>
          <w:noProof/>
          <w:kern w:val="2"/>
          <w:sz w:val="24"/>
          <w:szCs w:val="24"/>
          <w14:ligatures w14:val="standardContextual"/>
        </w:rPr>
      </w:pPr>
      <w:hyperlink w:anchor="_Toc145270258" w:history="1">
        <w:r w:rsidR="0063191D" w:rsidRPr="00C15CC2">
          <w:rPr>
            <w:rStyle w:val="Hyperlink"/>
            <w:noProof/>
          </w:rPr>
          <w:t>6.9</w:t>
        </w:r>
        <w:r w:rsidR="0063191D">
          <w:rPr>
            <w:rFonts w:eastAsiaTheme="minorEastAsia" w:cstheme="minorBidi"/>
            <w:noProof/>
            <w:kern w:val="2"/>
            <w:sz w:val="24"/>
            <w:szCs w:val="24"/>
            <w14:ligatures w14:val="standardContextual"/>
          </w:rPr>
          <w:tab/>
        </w:r>
        <w:r w:rsidR="0063191D" w:rsidRPr="00C15CC2">
          <w:rPr>
            <w:rStyle w:val="Hyperlink"/>
            <w:noProof/>
          </w:rPr>
          <w:t>Header Word 3</w:t>
        </w:r>
        <w:r w:rsidR="0063191D">
          <w:rPr>
            <w:noProof/>
          </w:rPr>
          <w:tab/>
        </w:r>
        <w:r w:rsidR="0063191D">
          <w:rPr>
            <w:noProof/>
          </w:rPr>
          <w:fldChar w:fldCharType="begin"/>
        </w:r>
        <w:r w:rsidR="0063191D">
          <w:rPr>
            <w:noProof/>
          </w:rPr>
          <w:instrText xml:space="preserve"> PAGEREF _Toc145270258 \h </w:instrText>
        </w:r>
        <w:r w:rsidR="0063191D">
          <w:rPr>
            <w:noProof/>
          </w:rPr>
        </w:r>
        <w:r w:rsidR="0063191D">
          <w:rPr>
            <w:noProof/>
          </w:rPr>
          <w:fldChar w:fldCharType="separate"/>
        </w:r>
        <w:r w:rsidR="0063191D">
          <w:rPr>
            <w:noProof/>
          </w:rPr>
          <w:t>30</w:t>
        </w:r>
        <w:r w:rsidR="0063191D">
          <w:rPr>
            <w:noProof/>
          </w:rPr>
          <w:fldChar w:fldCharType="end"/>
        </w:r>
      </w:hyperlink>
    </w:p>
    <w:p w14:paraId="5C709F15" w14:textId="38F37FC8" w:rsidR="0063191D" w:rsidRDefault="00000000">
      <w:pPr>
        <w:pStyle w:val="TOC2"/>
        <w:tabs>
          <w:tab w:val="left" w:pos="960"/>
        </w:tabs>
        <w:rPr>
          <w:rFonts w:eastAsiaTheme="minorEastAsia" w:cstheme="minorBidi"/>
          <w:noProof/>
          <w:kern w:val="2"/>
          <w:sz w:val="24"/>
          <w:szCs w:val="24"/>
          <w14:ligatures w14:val="standardContextual"/>
        </w:rPr>
      </w:pPr>
      <w:hyperlink w:anchor="_Toc145270259" w:history="1">
        <w:r w:rsidR="0063191D" w:rsidRPr="00C15CC2">
          <w:rPr>
            <w:rStyle w:val="Hyperlink"/>
            <w:noProof/>
          </w:rPr>
          <w:t>6.10</w:t>
        </w:r>
        <w:r w:rsidR="0063191D">
          <w:rPr>
            <w:rFonts w:eastAsiaTheme="minorEastAsia" w:cstheme="minorBidi"/>
            <w:noProof/>
            <w:kern w:val="2"/>
            <w:sz w:val="24"/>
            <w:szCs w:val="24"/>
            <w14:ligatures w14:val="standardContextual"/>
          </w:rPr>
          <w:tab/>
        </w:r>
        <w:r w:rsidR="0063191D" w:rsidRPr="00C15CC2">
          <w:rPr>
            <w:rStyle w:val="Hyperlink"/>
            <w:noProof/>
          </w:rPr>
          <w:t>Bandwidth calculation</w:t>
        </w:r>
        <w:r w:rsidR="0063191D">
          <w:rPr>
            <w:noProof/>
          </w:rPr>
          <w:tab/>
        </w:r>
        <w:r w:rsidR="0063191D">
          <w:rPr>
            <w:noProof/>
          </w:rPr>
          <w:fldChar w:fldCharType="begin"/>
        </w:r>
        <w:r w:rsidR="0063191D">
          <w:rPr>
            <w:noProof/>
          </w:rPr>
          <w:instrText xml:space="preserve"> PAGEREF _Toc145270259 \h </w:instrText>
        </w:r>
        <w:r w:rsidR="0063191D">
          <w:rPr>
            <w:noProof/>
          </w:rPr>
        </w:r>
        <w:r w:rsidR="0063191D">
          <w:rPr>
            <w:noProof/>
          </w:rPr>
          <w:fldChar w:fldCharType="separate"/>
        </w:r>
        <w:r w:rsidR="0063191D">
          <w:rPr>
            <w:noProof/>
          </w:rPr>
          <w:t>30</w:t>
        </w:r>
        <w:r w:rsidR="0063191D">
          <w:rPr>
            <w:noProof/>
          </w:rPr>
          <w:fldChar w:fldCharType="end"/>
        </w:r>
      </w:hyperlink>
    </w:p>
    <w:p w14:paraId="6793BDF8" w14:textId="2D74396D" w:rsidR="0063191D" w:rsidRDefault="00000000">
      <w:pPr>
        <w:pStyle w:val="TOC1"/>
        <w:tabs>
          <w:tab w:val="left" w:pos="566"/>
        </w:tabs>
        <w:rPr>
          <w:rFonts w:eastAsiaTheme="minorEastAsia" w:cstheme="minorBidi"/>
          <w:noProof/>
          <w:kern w:val="2"/>
          <w:sz w:val="24"/>
          <w:szCs w:val="24"/>
          <w14:ligatures w14:val="standardContextual"/>
        </w:rPr>
      </w:pPr>
      <w:hyperlink w:anchor="_Toc145270260" w:history="1">
        <w:r w:rsidR="0063191D" w:rsidRPr="00C15CC2">
          <w:rPr>
            <w:rStyle w:val="Hyperlink"/>
            <w:noProof/>
          </w:rPr>
          <w:t>7</w:t>
        </w:r>
        <w:r w:rsidR="0063191D">
          <w:rPr>
            <w:rFonts w:eastAsiaTheme="minorEastAsia" w:cstheme="minorBidi"/>
            <w:noProof/>
            <w:kern w:val="2"/>
            <w:sz w:val="24"/>
            <w:szCs w:val="24"/>
            <w14:ligatures w14:val="standardContextual"/>
          </w:rPr>
          <w:tab/>
        </w:r>
        <w:r w:rsidR="0063191D" w:rsidRPr="00C15CC2">
          <w:rPr>
            <w:rStyle w:val="Hyperlink"/>
            <w:noProof/>
          </w:rPr>
          <w:t>Migration from COLDATA p2 to p3 chips</w:t>
        </w:r>
        <w:r w:rsidR="0063191D">
          <w:rPr>
            <w:noProof/>
          </w:rPr>
          <w:tab/>
        </w:r>
        <w:r w:rsidR="0063191D">
          <w:rPr>
            <w:noProof/>
          </w:rPr>
          <w:fldChar w:fldCharType="begin"/>
        </w:r>
        <w:r w:rsidR="0063191D">
          <w:rPr>
            <w:noProof/>
          </w:rPr>
          <w:instrText xml:space="preserve"> PAGEREF _Toc145270260 \h </w:instrText>
        </w:r>
        <w:r w:rsidR="0063191D">
          <w:rPr>
            <w:noProof/>
          </w:rPr>
        </w:r>
        <w:r w:rsidR="0063191D">
          <w:rPr>
            <w:noProof/>
          </w:rPr>
          <w:fldChar w:fldCharType="separate"/>
        </w:r>
        <w:r w:rsidR="0063191D">
          <w:rPr>
            <w:noProof/>
          </w:rPr>
          <w:t>31</w:t>
        </w:r>
        <w:r w:rsidR="0063191D">
          <w:rPr>
            <w:noProof/>
          </w:rPr>
          <w:fldChar w:fldCharType="end"/>
        </w:r>
      </w:hyperlink>
    </w:p>
    <w:p w14:paraId="29EBCF07" w14:textId="7F3E8769" w:rsidR="0063191D" w:rsidRDefault="00000000">
      <w:pPr>
        <w:pStyle w:val="TOC1"/>
        <w:tabs>
          <w:tab w:val="left" w:pos="566"/>
        </w:tabs>
        <w:rPr>
          <w:rFonts w:eastAsiaTheme="minorEastAsia" w:cstheme="minorBidi"/>
          <w:noProof/>
          <w:kern w:val="2"/>
          <w:sz w:val="24"/>
          <w:szCs w:val="24"/>
          <w14:ligatures w14:val="standardContextual"/>
        </w:rPr>
      </w:pPr>
      <w:hyperlink w:anchor="_Toc145270261" w:history="1">
        <w:r w:rsidR="0063191D" w:rsidRPr="00C15CC2">
          <w:rPr>
            <w:rStyle w:val="Hyperlink"/>
            <w:noProof/>
          </w:rPr>
          <w:t>8</w:t>
        </w:r>
        <w:r w:rsidR="0063191D">
          <w:rPr>
            <w:rFonts w:eastAsiaTheme="minorEastAsia" w:cstheme="minorBidi"/>
            <w:noProof/>
            <w:kern w:val="2"/>
            <w:sz w:val="24"/>
            <w:szCs w:val="24"/>
            <w14:ligatures w14:val="standardContextual"/>
          </w:rPr>
          <w:tab/>
        </w:r>
        <w:r w:rsidR="0063191D" w:rsidRPr="00C15CC2">
          <w:rPr>
            <w:rStyle w:val="Hyperlink"/>
            <w:noProof/>
          </w:rPr>
          <w:t>Migration from CDR-based to DCSK timing endpoint</w:t>
        </w:r>
        <w:r w:rsidR="0063191D">
          <w:rPr>
            <w:noProof/>
          </w:rPr>
          <w:tab/>
        </w:r>
        <w:r w:rsidR="0063191D">
          <w:rPr>
            <w:noProof/>
          </w:rPr>
          <w:fldChar w:fldCharType="begin"/>
        </w:r>
        <w:r w:rsidR="0063191D">
          <w:rPr>
            <w:noProof/>
          </w:rPr>
          <w:instrText xml:space="preserve"> PAGEREF _Toc145270261 \h </w:instrText>
        </w:r>
        <w:r w:rsidR="0063191D">
          <w:rPr>
            <w:noProof/>
          </w:rPr>
        </w:r>
        <w:r w:rsidR="0063191D">
          <w:rPr>
            <w:noProof/>
          </w:rPr>
          <w:fldChar w:fldCharType="separate"/>
        </w:r>
        <w:r w:rsidR="0063191D">
          <w:rPr>
            <w:noProof/>
          </w:rPr>
          <w:t>32</w:t>
        </w:r>
        <w:r w:rsidR="0063191D">
          <w:rPr>
            <w:noProof/>
          </w:rPr>
          <w:fldChar w:fldCharType="end"/>
        </w:r>
      </w:hyperlink>
    </w:p>
    <w:p w14:paraId="567203A7" w14:textId="6E22C29C" w:rsidR="0063191D" w:rsidRDefault="00000000">
      <w:pPr>
        <w:pStyle w:val="TOC1"/>
        <w:tabs>
          <w:tab w:val="left" w:pos="566"/>
        </w:tabs>
        <w:rPr>
          <w:rFonts w:eastAsiaTheme="minorEastAsia" w:cstheme="minorBidi"/>
          <w:noProof/>
          <w:kern w:val="2"/>
          <w:sz w:val="24"/>
          <w:szCs w:val="24"/>
          <w14:ligatures w14:val="standardContextual"/>
        </w:rPr>
      </w:pPr>
      <w:hyperlink w:anchor="_Toc145270262" w:history="1">
        <w:r w:rsidR="0063191D" w:rsidRPr="00C15CC2">
          <w:rPr>
            <w:rStyle w:val="Hyperlink"/>
            <w:noProof/>
          </w:rPr>
          <w:t>9</w:t>
        </w:r>
        <w:r w:rsidR="0063191D">
          <w:rPr>
            <w:rFonts w:eastAsiaTheme="minorEastAsia" w:cstheme="minorBidi"/>
            <w:noProof/>
            <w:kern w:val="2"/>
            <w:sz w:val="24"/>
            <w:szCs w:val="24"/>
            <w14:ligatures w14:val="standardContextual"/>
          </w:rPr>
          <w:tab/>
        </w:r>
        <w:r w:rsidR="0063191D" w:rsidRPr="00C15CC2">
          <w:rPr>
            <w:rStyle w:val="Hyperlink"/>
            <w:noProof/>
          </w:rPr>
          <w:t>COLDATA data time stamp synchronization</w:t>
        </w:r>
        <w:r w:rsidR="0063191D">
          <w:rPr>
            <w:noProof/>
          </w:rPr>
          <w:tab/>
        </w:r>
        <w:r w:rsidR="0063191D">
          <w:rPr>
            <w:noProof/>
          </w:rPr>
          <w:fldChar w:fldCharType="begin"/>
        </w:r>
        <w:r w:rsidR="0063191D">
          <w:rPr>
            <w:noProof/>
          </w:rPr>
          <w:instrText xml:space="preserve"> PAGEREF _Toc145270262 \h </w:instrText>
        </w:r>
        <w:r w:rsidR="0063191D">
          <w:rPr>
            <w:noProof/>
          </w:rPr>
        </w:r>
        <w:r w:rsidR="0063191D">
          <w:rPr>
            <w:noProof/>
          </w:rPr>
          <w:fldChar w:fldCharType="separate"/>
        </w:r>
        <w:r w:rsidR="0063191D">
          <w:rPr>
            <w:noProof/>
          </w:rPr>
          <w:t>33</w:t>
        </w:r>
        <w:r w:rsidR="0063191D">
          <w:rPr>
            <w:noProof/>
          </w:rPr>
          <w:fldChar w:fldCharType="end"/>
        </w:r>
      </w:hyperlink>
    </w:p>
    <w:p w14:paraId="6F02FBC6" w14:textId="2F1994C3" w:rsidR="0063191D" w:rsidRDefault="00000000">
      <w:pPr>
        <w:pStyle w:val="TOC2"/>
        <w:tabs>
          <w:tab w:val="left" w:pos="960"/>
        </w:tabs>
        <w:rPr>
          <w:rFonts w:eastAsiaTheme="minorEastAsia" w:cstheme="minorBidi"/>
          <w:noProof/>
          <w:kern w:val="2"/>
          <w:sz w:val="24"/>
          <w:szCs w:val="24"/>
          <w14:ligatures w14:val="standardContextual"/>
        </w:rPr>
      </w:pPr>
      <w:hyperlink w:anchor="_Toc145270263" w:history="1">
        <w:r w:rsidR="0063191D" w:rsidRPr="00C15CC2">
          <w:rPr>
            <w:rStyle w:val="Hyperlink"/>
            <w:noProof/>
          </w:rPr>
          <w:t>9.1</w:t>
        </w:r>
        <w:r w:rsidR="0063191D">
          <w:rPr>
            <w:rFonts w:eastAsiaTheme="minorEastAsia" w:cstheme="minorBidi"/>
            <w:noProof/>
            <w:kern w:val="2"/>
            <w:sz w:val="24"/>
            <w:szCs w:val="24"/>
            <w14:ligatures w14:val="standardContextual"/>
          </w:rPr>
          <w:tab/>
        </w:r>
        <w:r w:rsidR="0063191D" w:rsidRPr="00C15CC2">
          <w:rPr>
            <w:rStyle w:val="Hyperlink"/>
            <w:noProof/>
          </w:rPr>
          <w:t>Firmware time stamp alignment logic</w:t>
        </w:r>
        <w:r w:rsidR="0063191D">
          <w:rPr>
            <w:noProof/>
          </w:rPr>
          <w:tab/>
        </w:r>
        <w:r w:rsidR="0063191D">
          <w:rPr>
            <w:noProof/>
          </w:rPr>
          <w:fldChar w:fldCharType="begin"/>
        </w:r>
        <w:r w:rsidR="0063191D">
          <w:rPr>
            <w:noProof/>
          </w:rPr>
          <w:instrText xml:space="preserve"> PAGEREF _Toc145270263 \h </w:instrText>
        </w:r>
        <w:r w:rsidR="0063191D">
          <w:rPr>
            <w:noProof/>
          </w:rPr>
        </w:r>
        <w:r w:rsidR="0063191D">
          <w:rPr>
            <w:noProof/>
          </w:rPr>
          <w:fldChar w:fldCharType="separate"/>
        </w:r>
        <w:r w:rsidR="0063191D">
          <w:rPr>
            <w:noProof/>
          </w:rPr>
          <w:t>33</w:t>
        </w:r>
        <w:r w:rsidR="0063191D">
          <w:rPr>
            <w:noProof/>
          </w:rPr>
          <w:fldChar w:fldCharType="end"/>
        </w:r>
      </w:hyperlink>
    </w:p>
    <w:p w14:paraId="6081E086" w14:textId="38157A4B" w:rsidR="0063191D" w:rsidRDefault="00000000">
      <w:pPr>
        <w:pStyle w:val="TOC3"/>
        <w:tabs>
          <w:tab w:val="left" w:pos="1440"/>
        </w:tabs>
        <w:rPr>
          <w:rFonts w:eastAsiaTheme="minorEastAsia" w:cstheme="minorBidi"/>
          <w:noProof/>
          <w:kern w:val="2"/>
          <w:sz w:val="24"/>
          <w:szCs w:val="24"/>
          <w14:ligatures w14:val="standardContextual"/>
        </w:rPr>
      </w:pPr>
      <w:hyperlink w:anchor="_Toc145270264" w:history="1">
        <w:r w:rsidR="0063191D" w:rsidRPr="00C15CC2">
          <w:rPr>
            <w:rStyle w:val="Hyperlink"/>
            <w:noProof/>
          </w:rPr>
          <w:t>9.1.1</w:t>
        </w:r>
        <w:r w:rsidR="0063191D">
          <w:rPr>
            <w:rFonts w:eastAsiaTheme="minorEastAsia" w:cstheme="minorBidi"/>
            <w:noProof/>
            <w:kern w:val="2"/>
            <w:sz w:val="24"/>
            <w:szCs w:val="24"/>
            <w14:ligatures w14:val="standardContextual"/>
          </w:rPr>
          <w:tab/>
        </w:r>
        <w:r w:rsidR="0063191D" w:rsidRPr="00C15CC2">
          <w:rPr>
            <w:rStyle w:val="Hyperlink"/>
            <w:noProof/>
          </w:rPr>
          <w:t>Time stamp synchronization procedure details</w:t>
        </w:r>
        <w:r w:rsidR="0063191D">
          <w:rPr>
            <w:noProof/>
          </w:rPr>
          <w:tab/>
        </w:r>
        <w:r w:rsidR="0063191D">
          <w:rPr>
            <w:noProof/>
          </w:rPr>
          <w:fldChar w:fldCharType="begin"/>
        </w:r>
        <w:r w:rsidR="0063191D">
          <w:rPr>
            <w:noProof/>
          </w:rPr>
          <w:instrText xml:space="preserve"> PAGEREF _Toc145270264 \h </w:instrText>
        </w:r>
        <w:r w:rsidR="0063191D">
          <w:rPr>
            <w:noProof/>
          </w:rPr>
        </w:r>
        <w:r w:rsidR="0063191D">
          <w:rPr>
            <w:noProof/>
          </w:rPr>
          <w:fldChar w:fldCharType="separate"/>
        </w:r>
        <w:r w:rsidR="0063191D">
          <w:rPr>
            <w:noProof/>
          </w:rPr>
          <w:t>34</w:t>
        </w:r>
        <w:r w:rsidR="0063191D">
          <w:rPr>
            <w:noProof/>
          </w:rPr>
          <w:fldChar w:fldCharType="end"/>
        </w:r>
      </w:hyperlink>
    </w:p>
    <w:p w14:paraId="718F6FC9" w14:textId="257A7E0D" w:rsidR="0063191D" w:rsidRDefault="00000000">
      <w:pPr>
        <w:pStyle w:val="TOC3"/>
        <w:tabs>
          <w:tab w:val="left" w:pos="1440"/>
        </w:tabs>
        <w:rPr>
          <w:rFonts w:eastAsiaTheme="minorEastAsia" w:cstheme="minorBidi"/>
          <w:noProof/>
          <w:kern w:val="2"/>
          <w:sz w:val="24"/>
          <w:szCs w:val="24"/>
          <w14:ligatures w14:val="standardContextual"/>
        </w:rPr>
      </w:pPr>
      <w:hyperlink w:anchor="_Toc145270265" w:history="1">
        <w:r w:rsidR="0063191D" w:rsidRPr="00C15CC2">
          <w:rPr>
            <w:rStyle w:val="Hyperlink"/>
            <w:noProof/>
          </w:rPr>
          <w:t>9.1.2</w:t>
        </w:r>
        <w:r w:rsidR="0063191D">
          <w:rPr>
            <w:rFonts w:eastAsiaTheme="minorEastAsia" w:cstheme="minorBidi"/>
            <w:noProof/>
            <w:kern w:val="2"/>
            <w:sz w:val="24"/>
            <w:szCs w:val="24"/>
            <w14:ligatures w14:val="standardContextual"/>
          </w:rPr>
          <w:tab/>
        </w:r>
        <w:r w:rsidR="0063191D" w:rsidRPr="00C15CC2">
          <w:rPr>
            <w:rStyle w:val="Hyperlink"/>
            <w:noProof/>
          </w:rPr>
          <w:t>Time stamp processing in WIB</w:t>
        </w:r>
        <w:r w:rsidR="0063191D">
          <w:rPr>
            <w:noProof/>
          </w:rPr>
          <w:tab/>
        </w:r>
        <w:r w:rsidR="0063191D">
          <w:rPr>
            <w:noProof/>
          </w:rPr>
          <w:fldChar w:fldCharType="begin"/>
        </w:r>
        <w:r w:rsidR="0063191D">
          <w:rPr>
            <w:noProof/>
          </w:rPr>
          <w:instrText xml:space="preserve"> PAGEREF _Toc145270265 \h </w:instrText>
        </w:r>
        <w:r w:rsidR="0063191D">
          <w:rPr>
            <w:noProof/>
          </w:rPr>
        </w:r>
        <w:r w:rsidR="0063191D">
          <w:rPr>
            <w:noProof/>
          </w:rPr>
          <w:fldChar w:fldCharType="separate"/>
        </w:r>
        <w:r w:rsidR="0063191D">
          <w:rPr>
            <w:noProof/>
          </w:rPr>
          <w:t>34</w:t>
        </w:r>
        <w:r w:rsidR="0063191D">
          <w:rPr>
            <w:noProof/>
          </w:rPr>
          <w:fldChar w:fldCharType="end"/>
        </w:r>
      </w:hyperlink>
    </w:p>
    <w:p w14:paraId="26C05C92" w14:textId="48EDF94D" w:rsidR="0063191D" w:rsidRDefault="00000000">
      <w:pPr>
        <w:pStyle w:val="TOC3"/>
        <w:tabs>
          <w:tab w:val="left" w:pos="1440"/>
        </w:tabs>
        <w:rPr>
          <w:rFonts w:eastAsiaTheme="minorEastAsia" w:cstheme="minorBidi"/>
          <w:noProof/>
          <w:kern w:val="2"/>
          <w:sz w:val="24"/>
          <w:szCs w:val="24"/>
          <w14:ligatures w14:val="standardContextual"/>
        </w:rPr>
      </w:pPr>
      <w:hyperlink w:anchor="_Toc145270266" w:history="1">
        <w:r w:rsidR="0063191D" w:rsidRPr="00C15CC2">
          <w:rPr>
            <w:rStyle w:val="Hyperlink"/>
            <w:noProof/>
          </w:rPr>
          <w:t>9.1.3</w:t>
        </w:r>
        <w:r w:rsidR="0063191D">
          <w:rPr>
            <w:rFonts w:eastAsiaTheme="minorEastAsia" w:cstheme="minorBidi"/>
            <w:noProof/>
            <w:kern w:val="2"/>
            <w:sz w:val="24"/>
            <w:szCs w:val="24"/>
            <w14:ligatures w14:val="standardContextual"/>
          </w:rPr>
          <w:tab/>
        </w:r>
        <w:r w:rsidR="0063191D" w:rsidRPr="00C15CC2">
          <w:rPr>
            <w:rStyle w:val="Hyperlink"/>
            <w:noProof/>
          </w:rPr>
          <w:t>Alignment setup procedure</w:t>
        </w:r>
        <w:r w:rsidR="0063191D">
          <w:rPr>
            <w:noProof/>
          </w:rPr>
          <w:tab/>
        </w:r>
        <w:r w:rsidR="0063191D">
          <w:rPr>
            <w:noProof/>
          </w:rPr>
          <w:fldChar w:fldCharType="begin"/>
        </w:r>
        <w:r w:rsidR="0063191D">
          <w:rPr>
            <w:noProof/>
          </w:rPr>
          <w:instrText xml:space="preserve"> PAGEREF _Toc145270266 \h </w:instrText>
        </w:r>
        <w:r w:rsidR="0063191D">
          <w:rPr>
            <w:noProof/>
          </w:rPr>
        </w:r>
        <w:r w:rsidR="0063191D">
          <w:rPr>
            <w:noProof/>
          </w:rPr>
          <w:fldChar w:fldCharType="separate"/>
        </w:r>
        <w:r w:rsidR="0063191D">
          <w:rPr>
            <w:noProof/>
          </w:rPr>
          <w:t>35</w:t>
        </w:r>
        <w:r w:rsidR="0063191D">
          <w:rPr>
            <w:noProof/>
          </w:rPr>
          <w:fldChar w:fldCharType="end"/>
        </w:r>
      </w:hyperlink>
    </w:p>
    <w:p w14:paraId="3CAC0BE8" w14:textId="59192BEA" w:rsidR="0063191D" w:rsidRDefault="00000000">
      <w:pPr>
        <w:pStyle w:val="TOC1"/>
        <w:tabs>
          <w:tab w:val="left" w:pos="566"/>
        </w:tabs>
        <w:rPr>
          <w:rFonts w:eastAsiaTheme="minorEastAsia" w:cstheme="minorBidi"/>
          <w:noProof/>
          <w:kern w:val="2"/>
          <w:sz w:val="24"/>
          <w:szCs w:val="24"/>
          <w14:ligatures w14:val="standardContextual"/>
        </w:rPr>
      </w:pPr>
      <w:hyperlink w:anchor="_Toc145270267" w:history="1">
        <w:r w:rsidR="0063191D" w:rsidRPr="00C15CC2">
          <w:rPr>
            <w:rStyle w:val="Hyperlink"/>
            <w:noProof/>
          </w:rPr>
          <w:t>10</w:t>
        </w:r>
        <w:r w:rsidR="0063191D">
          <w:rPr>
            <w:rFonts w:eastAsiaTheme="minorEastAsia" w:cstheme="minorBidi"/>
            <w:noProof/>
            <w:kern w:val="2"/>
            <w:sz w:val="24"/>
            <w:szCs w:val="24"/>
            <w14:ligatures w14:val="standardContextual"/>
          </w:rPr>
          <w:tab/>
        </w:r>
        <w:r w:rsidR="0063191D" w:rsidRPr="00C15CC2">
          <w:rPr>
            <w:rStyle w:val="Hyperlink"/>
            <w:noProof/>
          </w:rPr>
          <w:t>References</w:t>
        </w:r>
        <w:r w:rsidR="0063191D">
          <w:rPr>
            <w:noProof/>
          </w:rPr>
          <w:tab/>
        </w:r>
        <w:r w:rsidR="0063191D">
          <w:rPr>
            <w:noProof/>
          </w:rPr>
          <w:fldChar w:fldCharType="begin"/>
        </w:r>
        <w:r w:rsidR="0063191D">
          <w:rPr>
            <w:noProof/>
          </w:rPr>
          <w:instrText xml:space="preserve"> PAGEREF _Toc145270267 \h </w:instrText>
        </w:r>
        <w:r w:rsidR="0063191D">
          <w:rPr>
            <w:noProof/>
          </w:rPr>
        </w:r>
        <w:r w:rsidR="0063191D">
          <w:rPr>
            <w:noProof/>
          </w:rPr>
          <w:fldChar w:fldCharType="separate"/>
        </w:r>
        <w:r w:rsidR="0063191D">
          <w:rPr>
            <w:noProof/>
          </w:rPr>
          <w:t>36</w:t>
        </w:r>
        <w:r w:rsidR="0063191D">
          <w:rPr>
            <w:noProof/>
          </w:rPr>
          <w:fldChar w:fldCharType="end"/>
        </w:r>
      </w:hyperlink>
    </w:p>
    <w:p w14:paraId="2F5185F8" w14:textId="22D872CD" w:rsidR="0063191D" w:rsidRDefault="00000000">
      <w:pPr>
        <w:pStyle w:val="TOC1"/>
        <w:tabs>
          <w:tab w:val="left" w:pos="566"/>
        </w:tabs>
        <w:rPr>
          <w:rFonts w:eastAsiaTheme="minorEastAsia" w:cstheme="minorBidi"/>
          <w:noProof/>
          <w:kern w:val="2"/>
          <w:sz w:val="24"/>
          <w:szCs w:val="24"/>
          <w14:ligatures w14:val="standardContextual"/>
        </w:rPr>
      </w:pPr>
      <w:hyperlink w:anchor="_Toc145270268" w:history="1">
        <w:r w:rsidR="0063191D" w:rsidRPr="00C15CC2">
          <w:rPr>
            <w:rStyle w:val="Hyperlink"/>
            <w:noProof/>
          </w:rPr>
          <w:t>11</w:t>
        </w:r>
        <w:r w:rsidR="0063191D">
          <w:rPr>
            <w:rFonts w:eastAsiaTheme="minorEastAsia" w:cstheme="minorBidi"/>
            <w:noProof/>
            <w:kern w:val="2"/>
            <w:sz w:val="24"/>
            <w:szCs w:val="24"/>
            <w14:ligatures w14:val="standardContextual"/>
          </w:rPr>
          <w:tab/>
        </w:r>
        <w:r w:rsidR="0063191D" w:rsidRPr="00C15CC2">
          <w:rPr>
            <w:rStyle w:val="Hyperlink"/>
            <w:noProof/>
          </w:rPr>
          <w:t>Revision table</w:t>
        </w:r>
        <w:r w:rsidR="0063191D">
          <w:rPr>
            <w:noProof/>
          </w:rPr>
          <w:tab/>
        </w:r>
        <w:r w:rsidR="0063191D">
          <w:rPr>
            <w:noProof/>
          </w:rPr>
          <w:fldChar w:fldCharType="begin"/>
        </w:r>
        <w:r w:rsidR="0063191D">
          <w:rPr>
            <w:noProof/>
          </w:rPr>
          <w:instrText xml:space="preserve"> PAGEREF _Toc145270268 \h </w:instrText>
        </w:r>
        <w:r w:rsidR="0063191D">
          <w:rPr>
            <w:noProof/>
          </w:rPr>
        </w:r>
        <w:r w:rsidR="0063191D">
          <w:rPr>
            <w:noProof/>
          </w:rPr>
          <w:fldChar w:fldCharType="separate"/>
        </w:r>
        <w:r w:rsidR="0063191D">
          <w:rPr>
            <w:noProof/>
          </w:rPr>
          <w:t>37</w:t>
        </w:r>
        <w:r w:rsidR="0063191D">
          <w:rPr>
            <w:noProof/>
          </w:rPr>
          <w:fldChar w:fldCharType="end"/>
        </w:r>
      </w:hyperlink>
    </w:p>
    <w:p w14:paraId="5DC25109" w14:textId="658D47E5" w:rsidR="00633859" w:rsidRDefault="00B42BE1">
      <w:pPr>
        <w:pStyle w:val="Heading1"/>
      </w:pPr>
      <w:r>
        <w:fldChar w:fldCharType="end"/>
      </w:r>
      <w:bookmarkStart w:id="1" w:name="_Toc145270207"/>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6A05D2F7" w:rsidR="0095420C" w:rsidRDefault="0095420C" w:rsidP="0095420C">
      <w:pPr>
        <w:pStyle w:val="Caption"/>
      </w:pPr>
      <w:r>
        <w:t xml:space="preserve">Figure </w:t>
      </w:r>
      <w:r>
        <w:fldChar w:fldCharType="begin"/>
      </w:r>
      <w:r>
        <w:instrText xml:space="preserve"> SEQ Figure \* ARABIC </w:instrText>
      </w:r>
      <w:r>
        <w:fldChar w:fldCharType="separate"/>
      </w:r>
      <w:r w:rsidR="007B4A22">
        <w:rPr>
          <w:noProof/>
        </w:rPr>
        <w:t>1</w:t>
      </w:r>
      <w:r>
        <w:rPr>
          <w:noProof/>
        </w:rPr>
        <w:fldChar w:fldCharType="end"/>
      </w:r>
      <w:r>
        <w:t>. WIB connections in the DUNE system.</w:t>
      </w:r>
    </w:p>
    <w:p w14:paraId="0AD1EBD6" w14:textId="5A800E3C" w:rsidR="00633859" w:rsidRDefault="00633859"/>
    <w:p w14:paraId="32512006" w14:textId="77777777" w:rsidR="00633859" w:rsidRDefault="00B42BE1">
      <w:pPr>
        <w:pStyle w:val="Heading1"/>
      </w:pPr>
      <w:bookmarkStart w:id="2" w:name="_Toc145270208"/>
      <w:r>
        <w:lastRenderedPageBreak/>
        <w:t>WIB firmware location</w:t>
      </w:r>
      <w:bookmarkEnd w:id="2"/>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45270209"/>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45270210"/>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7CA06986" w:rsidR="004F6825" w:rsidRDefault="001316CC" w:rsidP="001316CC">
      <w:pPr>
        <w:pStyle w:val="Caption"/>
      </w:pPr>
      <w:r>
        <w:t xml:space="preserve">Figure </w:t>
      </w:r>
      <w:r>
        <w:fldChar w:fldCharType="begin"/>
      </w:r>
      <w:r>
        <w:instrText xml:space="preserve"> SEQ Figure \* ARABIC </w:instrText>
      </w:r>
      <w:r>
        <w:fldChar w:fldCharType="separate"/>
      </w:r>
      <w:r w:rsidR="007B4A22">
        <w:rPr>
          <w:noProof/>
        </w:rPr>
        <w:t>2</w:t>
      </w:r>
      <w:r>
        <w:rPr>
          <w:noProof/>
        </w:rPr>
        <w:fldChar w:fldCharType="end"/>
      </w:r>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45270211"/>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45270212"/>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1" w:name="_Toc145270213"/>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45270214"/>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45270215"/>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Gpbs</w:t>
      </w:r>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45270216"/>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F37CB05" w:rsidR="00633859" w:rsidRDefault="00B42BE1">
      <w:pPr>
        <w:pStyle w:val="Caption"/>
      </w:pPr>
      <w:bookmarkStart w:id="15" w:name="_Ref63428044"/>
      <w:r>
        <w:t xml:space="preserve">Table </w:t>
      </w:r>
      <w:r>
        <w:fldChar w:fldCharType="begin"/>
      </w:r>
      <w:r>
        <w:instrText xml:space="preserve"> SEQ Table \* ARABIC </w:instrText>
      </w:r>
      <w:r>
        <w:fldChar w:fldCharType="separate"/>
      </w:r>
      <w:r w:rsidR="008D0268">
        <w:rPr>
          <w:noProof/>
        </w:rPr>
        <w:t>1</w:t>
      </w:r>
      <w:r>
        <w:rPr>
          <w:noProof/>
        </w:rPr>
        <w:fldChar w:fldCharType="end"/>
      </w:r>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45270217"/>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2E5AEA4F" w:rsidR="00633859" w:rsidRDefault="00B42BE1">
      <w:pPr>
        <w:pStyle w:val="Caption"/>
      </w:pPr>
      <w:r>
        <w:t xml:space="preserve">Table </w:t>
      </w:r>
      <w:r>
        <w:fldChar w:fldCharType="begin"/>
      </w:r>
      <w:r>
        <w:instrText xml:space="preserve"> SEQ Table \* ARABIC </w:instrText>
      </w:r>
      <w:r>
        <w:fldChar w:fldCharType="separate"/>
      </w:r>
      <w:r w:rsidR="008D0268">
        <w:rPr>
          <w:noProof/>
        </w:rPr>
        <w:t>2</w:t>
      </w:r>
      <w:r>
        <w:rPr>
          <w:noProof/>
        </w:rPr>
        <w:fldChar w:fldCharType="end"/>
      </w:r>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70DB9683" w:rsidR="00633859" w:rsidRDefault="00B42BE1" w:rsidP="00D21DBA">
      <w:pPr>
        <w:pStyle w:val="Caption"/>
      </w:pPr>
      <w:r>
        <w:t xml:space="preserve">Table </w:t>
      </w:r>
      <w:r>
        <w:fldChar w:fldCharType="begin"/>
      </w:r>
      <w:r>
        <w:instrText xml:space="preserve"> SEQ Table \* ARABIC </w:instrText>
      </w:r>
      <w:r>
        <w:fldChar w:fldCharType="separate"/>
      </w:r>
      <w:r w:rsidR="008D0268">
        <w:rPr>
          <w:noProof/>
        </w:rPr>
        <w:t>3</w:t>
      </w:r>
      <w:r>
        <w:rPr>
          <w:noProof/>
        </w:rPr>
        <w:fldChar w:fldCharType="end"/>
      </w:r>
      <w:r>
        <w:t>. Format of addr_data registe</w:t>
      </w:r>
      <w:r w:rsidR="008F0F71">
        <w:t>r</w:t>
      </w:r>
    </w:p>
    <w:p w14:paraId="7FA64027" w14:textId="6109F755" w:rsidR="00633859" w:rsidRDefault="008F0F71" w:rsidP="00D21DBA">
      <w:pPr>
        <w:pStyle w:val="Heading3"/>
      </w:pPr>
      <w:bookmarkStart w:id="17" w:name="_Toc145270218"/>
      <w:r>
        <w:t>I</w:t>
      </w:r>
      <w:r>
        <w:rPr>
          <w:vertAlign w:val="superscript"/>
        </w:rPr>
        <w:t>2</w:t>
      </w:r>
      <w:r>
        <w:t xml:space="preserve">C </w:t>
      </w:r>
      <w:r w:rsidR="00B42BE1">
        <w:t>Write operation</w:t>
      </w:r>
      <w:bookmarkEnd w:id="17"/>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18" w:name="_Toc145270219"/>
      <w:r>
        <w:t>I</w:t>
      </w:r>
      <w:r>
        <w:rPr>
          <w:vertAlign w:val="superscript"/>
        </w:rPr>
        <w:t>2</w:t>
      </w:r>
      <w:r>
        <w:t>C Read operation</w:t>
      </w:r>
      <w:bookmarkEnd w:id="18"/>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57A633A0" w14:textId="77777777" w:rsidR="00633045" w:rsidRDefault="00B42BE1" w:rsidP="00633045">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45270220"/>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68FC24DF" w:rsidR="00724B06" w:rsidRPr="00A24096" w:rsidRDefault="00802BEC" w:rsidP="00A24096">
      <w:pPr>
        <w:pStyle w:val="Caption"/>
        <w:rPr>
          <w:rFonts w:eastAsia="Times New Roman" w:cstheme="minorHAnsi"/>
          <w:color w:val="000000"/>
          <w:sz w:val="22"/>
          <w:szCs w:val="22"/>
        </w:rPr>
      </w:pPr>
      <w:r>
        <w:t xml:space="preserve">Figure </w:t>
      </w:r>
      <w:r>
        <w:fldChar w:fldCharType="begin"/>
      </w:r>
      <w:r>
        <w:instrText xml:space="preserve"> SEQ Figure \* ARABIC </w:instrText>
      </w:r>
      <w:r>
        <w:fldChar w:fldCharType="separate"/>
      </w:r>
      <w:r w:rsidR="007B4A22">
        <w:rPr>
          <w:noProof/>
        </w:rPr>
        <w:t>3</w:t>
      </w:r>
      <w:r>
        <w:rPr>
          <w:noProof/>
        </w:rPr>
        <w:fldChar w:fldCharType="end"/>
      </w:r>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69840D23"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r>
        <w:fldChar w:fldCharType="begin"/>
      </w:r>
      <w:r>
        <w:instrText xml:space="preserve"> SEQ Figure \* ARABIC </w:instrText>
      </w:r>
      <w:r>
        <w:fldChar w:fldCharType="separate"/>
      </w:r>
      <w:r w:rsidR="007B4A22">
        <w:rPr>
          <w:noProof/>
        </w:rPr>
        <w:t>4</w:t>
      </w:r>
      <w:r>
        <w:rPr>
          <w:noProof/>
        </w:rPr>
        <w:fldChar w:fldCharType="end"/>
      </w:r>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45270221"/>
      <w:r>
        <w:t>Using COLDATA and COLDADC I</w:t>
      </w:r>
      <w:r>
        <w:rPr>
          <w:vertAlign w:val="superscript"/>
        </w:rPr>
        <w:t>2</w:t>
      </w:r>
      <w:r>
        <w:t>C fine clock phase adjustment</w:t>
      </w:r>
      <w:bookmarkEnd w:id="21"/>
    </w:p>
    <w:p w14:paraId="2F101CF6" w14:textId="3571E700" w:rsidR="00724B06" w:rsidRDefault="0042075B">
      <w:r>
        <w:t>With very long high-speed cables connecting WIB with FEMBs, the relative clock phase between system clock and I</w:t>
      </w:r>
      <w:r w:rsidRPr="009D7C7C">
        <w:rPr>
          <w:vertAlign w:val="superscript"/>
        </w:rPr>
        <w:t>2</w:t>
      </w:r>
      <w:r>
        <w:t>C clock may shift by a few ns. This is sufficient to induce I</w:t>
      </w:r>
      <w:r w:rsidRPr="009D7C7C">
        <w:rPr>
          <w:vertAlign w:val="superscript"/>
        </w:rPr>
        <w:t>2</w:t>
      </w:r>
      <w:r>
        <w:t xml:space="preserve">C read/write failures. WIB firmware is able to adjust the relative clock phase in very small steps (~15 ps) to accommodate cables of any reasonable length. </w:t>
      </w:r>
    </w:p>
    <w:p w14:paraId="19E0C79E" w14:textId="310C5495" w:rsidR="00D07E3F" w:rsidRDefault="0042075B" w:rsidP="00D07E3F">
      <w:r>
        <w:t>The initial relative phase between system and I</w:t>
      </w:r>
      <w:r w:rsidRPr="009D7C7C">
        <w:rPr>
          <w:vertAlign w:val="superscript"/>
        </w:rPr>
        <w:t>2</w:t>
      </w:r>
      <w:r>
        <w:t xml:space="preserve">C clocks is set at the time of </w:t>
      </w:r>
      <w:r w:rsidR="00943271">
        <w:t>WIB reboot</w:t>
      </w:r>
      <w:r>
        <w:t xml:space="preserve">, and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ps, </w:t>
      </w:r>
      <w:r>
        <w:t xml:space="preserve">write 1 and then 0 into </w:t>
      </w:r>
      <w:r w:rsidRPr="00A7203C">
        <w:rPr>
          <w:rFonts w:ascii="Courier New" w:hAnsi="Courier New" w:cs="Courier New"/>
          <w:b/>
        </w:rPr>
        <w:t>ps_en_in</w:t>
      </w:r>
      <w:r>
        <w:t xml:space="preserve"> register. Repeat these steps until I</w:t>
      </w:r>
      <w:r w:rsidRPr="009D7C7C">
        <w:rPr>
          <w:vertAlign w:val="superscript"/>
        </w:rPr>
        <w:t>2</w:t>
      </w:r>
      <w:r>
        <w:t>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particular </w:t>
      </w:r>
      <w:r>
        <w:t>system these adjustments may need to be re-optimized.</w:t>
      </w:r>
    </w:p>
    <w:p w14:paraId="6CCED75B" w14:textId="589C9903" w:rsidR="008F0F71" w:rsidRDefault="00730550" w:rsidP="00A7203C">
      <w:pPr>
        <w:pStyle w:val="Heading3"/>
      </w:pPr>
      <w:bookmarkStart w:id="22" w:name="_Toc145270222"/>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3" w:name="_Toc145270223"/>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32A1A2C" w:rsidR="00633859" w:rsidRDefault="00B42BE1">
      <w:pPr>
        <w:pStyle w:val="Caption"/>
      </w:pPr>
      <w:r>
        <w:t xml:space="preserve">Table </w:t>
      </w:r>
      <w:r>
        <w:fldChar w:fldCharType="begin"/>
      </w:r>
      <w:r>
        <w:instrText xml:space="preserve"> SEQ Table \* ARABIC </w:instrText>
      </w:r>
      <w:r>
        <w:fldChar w:fldCharType="separate"/>
      </w:r>
      <w:r w:rsidR="008D0268">
        <w:rPr>
          <w:noProof/>
        </w:rPr>
        <w:t>4</w:t>
      </w:r>
      <w:r>
        <w:rPr>
          <w:noProof/>
        </w:rPr>
        <w:fldChar w:fldCharType="end"/>
      </w:r>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13AEA1D" w:rsidR="00633859" w:rsidRDefault="00B42BE1">
      <w:pPr>
        <w:pStyle w:val="Caption"/>
      </w:pPr>
      <w:r>
        <w:t xml:space="preserve">Table </w:t>
      </w:r>
      <w:r>
        <w:fldChar w:fldCharType="begin"/>
      </w:r>
      <w:r>
        <w:instrText xml:space="preserve"> SEQ Table \* ARABIC </w:instrText>
      </w:r>
      <w:r>
        <w:fldChar w:fldCharType="separate"/>
      </w:r>
      <w:r w:rsidR="008D0268">
        <w:rPr>
          <w:noProof/>
        </w:rPr>
        <w:t>5</w:t>
      </w:r>
      <w:r>
        <w:rPr>
          <w:noProof/>
        </w:rPr>
        <w:fldChar w:fldCharType="end"/>
      </w:r>
      <w:r>
        <w:t>. FAST command codes</w:t>
      </w:r>
    </w:p>
    <w:p w14:paraId="1F2CA639" w14:textId="09E0DC7E" w:rsidR="00633859" w:rsidRDefault="00B42BE1">
      <w:pPr>
        <w:pStyle w:val="Heading3"/>
      </w:pPr>
      <w:bookmarkStart w:id="24" w:name="_Toc145270224"/>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45270225"/>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7A9B50A9" w14:textId="3DABB5A4" w:rsidR="00B15440" w:rsidRDefault="00B15440" w:rsidP="00F714E2">
      <w:pPr>
        <w:pStyle w:val="Heading2"/>
      </w:pPr>
      <w:bookmarkStart w:id="26" w:name="_Toc145270226"/>
      <w:r>
        <w:t>PTC I</w:t>
      </w:r>
      <w:r w:rsidRPr="005368B3">
        <w:rPr>
          <w:vertAlign w:val="superscript"/>
        </w:rPr>
        <w:t>2</w:t>
      </w:r>
      <w:r>
        <w:t>C access</w:t>
      </w:r>
      <w:bookmarkEnd w:id="26"/>
    </w:p>
    <w:p w14:paraId="51882852" w14:textId="688A1C14" w:rsidR="0027168F" w:rsidRDefault="0027168F" w:rsidP="009D7C7C">
      <w:r>
        <w:t xml:space="preserve">The </w:t>
      </w:r>
      <w:r w:rsidRPr="00C17696">
        <w:rPr>
          <w:rFonts w:ascii="Courier New" w:hAnsi="Courier New" w:cs="Courier New"/>
          <w:b/>
          <w:bCs/>
        </w:rPr>
        <w:t>PL_FEMB_PWR</w:t>
      </w:r>
      <w:r w:rsidRPr="0027168F">
        <w:t xml:space="preserve"> and </w:t>
      </w:r>
      <w:r w:rsidRPr="00C17696">
        <w:rPr>
          <w:rFonts w:ascii="Courier New" w:hAnsi="Courier New" w:cs="Courier New"/>
          <w:b/>
          <w:bCs/>
        </w:rPr>
        <w:t>SENSOR_I2C</w:t>
      </w:r>
      <w:r>
        <w:t xml:space="preserve"> buses contain sensors that </w:t>
      </w:r>
      <w:r w:rsidR="00EB1642">
        <w:t>must</w:t>
      </w:r>
      <w:r>
        <w:t xml:space="preserve"> be accessed independently by WIB ZYNQ CPU and by PTC via the backplane. The PTC access must work independently of the ZYNQ CPU status, so that the sensors can be accessed even when the OS on WIB ZYNQ CPU has failed. </w:t>
      </w:r>
      <w:r w:rsidR="00A4676F">
        <w:t>To</w:t>
      </w:r>
      <w:r>
        <w:t xml:space="preserve"> achieve that, these two buses are connected to MIO </w:t>
      </w:r>
      <w:r w:rsidR="00244FA8">
        <w:t>I</w:t>
      </w:r>
      <w:r w:rsidR="00244FA8" w:rsidRPr="005368B3">
        <w:rPr>
          <w:vertAlign w:val="superscript"/>
        </w:rPr>
        <w:t>2</w:t>
      </w:r>
      <w:r w:rsidR="00244FA8">
        <w:t xml:space="preserve">C </w:t>
      </w:r>
      <w:r>
        <w:t xml:space="preserve">interfaces and also to the PL GPIO pins. That way, ZYNQ CPU and PTC can access these buses concurrently, using </w:t>
      </w:r>
      <w:r w:rsidR="00244FA8">
        <w:t>I</w:t>
      </w:r>
      <w:r w:rsidR="00244FA8" w:rsidRPr="005368B3">
        <w:rPr>
          <w:vertAlign w:val="superscript"/>
        </w:rPr>
        <w:t>2</w:t>
      </w:r>
      <w:r w:rsidR="00244FA8">
        <w:t xml:space="preserve">C </w:t>
      </w:r>
      <w:r>
        <w:t xml:space="preserve">multi-master capability. </w:t>
      </w:r>
      <w:r w:rsidR="007B4A22">
        <w:fldChar w:fldCharType="begin"/>
      </w:r>
      <w:r w:rsidR="007B4A22">
        <w:instrText xml:space="preserve"> REF _Ref142416009 \h </w:instrText>
      </w:r>
      <w:r w:rsidR="007B4A22">
        <w:fldChar w:fldCharType="separate"/>
      </w:r>
      <w:r w:rsidR="007B4A22">
        <w:t xml:space="preserve">Figure </w:t>
      </w:r>
      <w:r w:rsidR="007B4A22">
        <w:rPr>
          <w:noProof/>
        </w:rPr>
        <w:t>5</w:t>
      </w:r>
      <w:r w:rsidR="007B4A22">
        <w:fldChar w:fldCharType="end"/>
      </w:r>
      <w:r w:rsidR="007B4A22">
        <w:t xml:space="preserve"> shows the block schematics of the firmware implementation of the PTC </w:t>
      </w:r>
      <w:r w:rsidR="00244FA8">
        <w:t>I</w:t>
      </w:r>
      <w:r w:rsidR="00244FA8" w:rsidRPr="005368B3">
        <w:rPr>
          <w:vertAlign w:val="superscript"/>
        </w:rPr>
        <w:t>2</w:t>
      </w:r>
      <w:r w:rsidR="00244FA8">
        <w:t xml:space="preserve">C </w:t>
      </w:r>
      <w:r w:rsidR="007B4A22">
        <w:t xml:space="preserve">access. The </w:t>
      </w:r>
      <w:r w:rsidR="00244FA8">
        <w:t>I</w:t>
      </w:r>
      <w:r w:rsidR="00244FA8" w:rsidRPr="005368B3">
        <w:rPr>
          <w:vertAlign w:val="superscript"/>
        </w:rPr>
        <w:t>2</w:t>
      </w:r>
      <w:r w:rsidR="00244FA8">
        <w:t xml:space="preserve">C </w:t>
      </w:r>
      <w:r w:rsidR="007B4A22">
        <w:t xml:space="preserve">follower module </w:t>
      </w:r>
      <w:r w:rsidR="00347523">
        <w:t xml:space="preserve">keeps track of the current state of </w:t>
      </w:r>
      <w:r w:rsidR="00244FA8">
        <w:t>I</w:t>
      </w:r>
      <w:r w:rsidR="00244FA8" w:rsidRPr="005368B3">
        <w:rPr>
          <w:vertAlign w:val="superscript"/>
        </w:rPr>
        <w:t>2</w:t>
      </w:r>
      <w:r w:rsidR="00244FA8">
        <w:t xml:space="preserve">C </w:t>
      </w:r>
      <w:r w:rsidR="00347523">
        <w:t xml:space="preserve">transfer driven by </w:t>
      </w:r>
      <w:r w:rsidR="009D7C7C">
        <w:t>PTC and</w:t>
      </w:r>
      <w:r w:rsidR="00347523">
        <w:t xml:space="preserve"> controls the </w:t>
      </w:r>
      <w:r w:rsidR="00244FA8">
        <w:t>I</w:t>
      </w:r>
      <w:r w:rsidR="00244FA8" w:rsidRPr="005368B3">
        <w:rPr>
          <w:vertAlign w:val="superscript"/>
        </w:rPr>
        <w:t>2</w:t>
      </w:r>
      <w:r w:rsidR="00244FA8">
        <w:t xml:space="preserve">C </w:t>
      </w:r>
      <w:r w:rsidR="00347523">
        <w:t xml:space="preserve">buffers accordingly. The Activation and Bus Selection </w:t>
      </w:r>
      <w:r w:rsidR="00373B96">
        <w:t xml:space="preserve">(ABS) </w:t>
      </w:r>
      <w:r w:rsidR="00347523">
        <w:t xml:space="preserve">block is an </w:t>
      </w:r>
      <w:r w:rsidR="00244FA8">
        <w:t>I</w:t>
      </w:r>
      <w:r w:rsidR="00244FA8" w:rsidRPr="005368B3">
        <w:rPr>
          <w:vertAlign w:val="superscript"/>
        </w:rPr>
        <w:t>2</w:t>
      </w:r>
      <w:r w:rsidR="00244FA8">
        <w:t xml:space="preserve">C </w:t>
      </w:r>
      <w:r w:rsidR="00347523">
        <w:t xml:space="preserve">slave module that PTC </w:t>
      </w:r>
      <w:r w:rsidR="002D739B">
        <w:t>uses</w:t>
      </w:r>
      <w:r w:rsidR="00347523">
        <w:t xml:space="preserve"> to activate one WIB at a time, and to select the bus to address. </w:t>
      </w:r>
    </w:p>
    <w:p w14:paraId="6B791A59" w14:textId="0114AA8E" w:rsidR="007B4A22" w:rsidRDefault="00270C9F" w:rsidP="009D7C7C">
      <w:pPr>
        <w:keepNext/>
      </w:pPr>
      <w:r>
        <w:rPr>
          <w:noProof/>
        </w:rPr>
        <w:lastRenderedPageBreak/>
        <w:drawing>
          <wp:inline distT="0" distB="0" distL="0" distR="0" wp14:anchorId="070A0C55" wp14:editId="17DE2144">
            <wp:extent cx="5855677" cy="2368553"/>
            <wp:effectExtent l="0" t="0" r="0" b="0"/>
            <wp:docPr id="11476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336" cy="2382572"/>
                    </a:xfrm>
                    <a:prstGeom prst="rect">
                      <a:avLst/>
                    </a:prstGeom>
                    <a:noFill/>
                    <a:ln>
                      <a:noFill/>
                    </a:ln>
                  </pic:spPr>
                </pic:pic>
              </a:graphicData>
            </a:graphic>
          </wp:inline>
        </w:drawing>
      </w:r>
    </w:p>
    <w:p w14:paraId="46B06C02" w14:textId="6B46948D" w:rsidR="00B15440" w:rsidRDefault="007B4A22" w:rsidP="009D7C7C">
      <w:pPr>
        <w:pStyle w:val="Caption"/>
      </w:pPr>
      <w:bookmarkStart w:id="27" w:name="_Ref142416009"/>
      <w:r>
        <w:t xml:space="preserve">Figure </w:t>
      </w:r>
      <w:r>
        <w:fldChar w:fldCharType="begin"/>
      </w:r>
      <w:r>
        <w:instrText xml:space="preserve"> SEQ Figure \* ARABIC </w:instrText>
      </w:r>
      <w:r>
        <w:fldChar w:fldCharType="separate"/>
      </w:r>
      <w:r>
        <w:rPr>
          <w:noProof/>
        </w:rPr>
        <w:t>5</w:t>
      </w:r>
      <w:r>
        <w:rPr>
          <w:noProof/>
        </w:rPr>
        <w:fldChar w:fldCharType="end"/>
      </w:r>
      <w:bookmarkEnd w:id="27"/>
      <w:r>
        <w:t>. Multi-master I2C access to sensor buses.</w:t>
      </w:r>
    </w:p>
    <w:p w14:paraId="035283CE" w14:textId="5F01635C" w:rsidR="00373B96" w:rsidRDefault="00373B96" w:rsidP="00373B96">
      <w:r>
        <w:t xml:space="preserve">The ABS module 7-bit </w:t>
      </w:r>
      <w:r w:rsidR="00244FA8">
        <w:t>I</w:t>
      </w:r>
      <w:r w:rsidR="00244FA8" w:rsidRPr="005368B3">
        <w:rPr>
          <w:vertAlign w:val="superscript"/>
        </w:rPr>
        <w:t>2</w:t>
      </w:r>
      <w:r w:rsidR="00244FA8">
        <w:t xml:space="preserve">C </w:t>
      </w:r>
      <w:r>
        <w:t>address is constructed as follows:</w:t>
      </w:r>
    </w:p>
    <w:p w14:paraId="5894C563" w14:textId="78C4C6FD" w:rsidR="00373B96" w:rsidRPr="00C17696" w:rsidRDefault="00373B96" w:rsidP="00373B96">
      <w:pPr>
        <w:rPr>
          <w:rFonts w:ascii="Courier New" w:hAnsi="Courier New" w:cs="Courier New"/>
          <w:b/>
          <w:bCs/>
        </w:rPr>
      </w:pPr>
      <w:r w:rsidRPr="00C17696">
        <w:rPr>
          <w:rFonts w:ascii="Courier New" w:hAnsi="Courier New" w:cs="Courier New"/>
          <w:b/>
          <w:bCs/>
        </w:rPr>
        <w:t>ABS_module_address = 0x38 + slot;</w:t>
      </w:r>
    </w:p>
    <w:p w14:paraId="6126E87D" w14:textId="7C345C75" w:rsidR="00373B96" w:rsidRDefault="00373B96" w:rsidP="00373B96">
      <w:r>
        <w:t xml:space="preserve">where </w:t>
      </w:r>
      <w:r w:rsidRPr="00C17696">
        <w:rPr>
          <w:rFonts w:ascii="Courier New" w:hAnsi="Courier New" w:cs="Courier New"/>
          <w:b/>
          <w:bCs/>
        </w:rPr>
        <w:t>slot</w:t>
      </w:r>
      <w:r>
        <w:t xml:space="preserve"> is a crate slot number that WIB reads from backplane.</w:t>
      </w:r>
      <w:r w:rsidR="00C17696">
        <w:t xml:space="preserve"> The ABS module’s registers are listed </w:t>
      </w:r>
      <w:r w:rsidR="008D0268">
        <w:t xml:space="preserve">in </w:t>
      </w:r>
      <w:r w:rsidR="008D0268">
        <w:fldChar w:fldCharType="begin"/>
      </w:r>
      <w:r w:rsidR="008D0268">
        <w:instrText xml:space="preserve"> REF _Ref142420642 \h </w:instrText>
      </w:r>
      <w:r w:rsidR="008D0268">
        <w:fldChar w:fldCharType="separate"/>
      </w:r>
      <w:r w:rsidR="008D0268">
        <w:t xml:space="preserve">Table </w:t>
      </w:r>
      <w:r w:rsidR="008D0268">
        <w:rPr>
          <w:noProof/>
        </w:rPr>
        <w:t>6</w:t>
      </w:r>
      <w:r w:rsidR="008D0268">
        <w:fldChar w:fldCharType="end"/>
      </w:r>
      <w:r w:rsidR="00C17696">
        <w:t>:</w:t>
      </w:r>
    </w:p>
    <w:tbl>
      <w:tblPr>
        <w:tblStyle w:val="TableGrid"/>
        <w:tblW w:w="0" w:type="auto"/>
        <w:tblLook w:val="04A0" w:firstRow="1" w:lastRow="0" w:firstColumn="1" w:lastColumn="0" w:noHBand="0" w:noVBand="1"/>
      </w:tblPr>
      <w:tblGrid>
        <w:gridCol w:w="985"/>
        <w:gridCol w:w="8365"/>
      </w:tblGrid>
      <w:tr w:rsidR="00C17696" w14:paraId="2269C8C5" w14:textId="77777777" w:rsidTr="00326A92">
        <w:tc>
          <w:tcPr>
            <w:tcW w:w="985" w:type="dxa"/>
          </w:tcPr>
          <w:p w14:paraId="52905CA7" w14:textId="3955A0C6" w:rsidR="00C17696" w:rsidRPr="00C17696" w:rsidRDefault="00C17696" w:rsidP="00373B96">
            <w:pPr>
              <w:rPr>
                <w:b/>
                <w:bCs/>
              </w:rPr>
            </w:pPr>
            <w:r w:rsidRPr="00C17696">
              <w:rPr>
                <w:b/>
                <w:bCs/>
              </w:rPr>
              <w:t>Register address</w:t>
            </w:r>
          </w:p>
        </w:tc>
        <w:tc>
          <w:tcPr>
            <w:tcW w:w="8365" w:type="dxa"/>
          </w:tcPr>
          <w:p w14:paraId="073F4C96" w14:textId="37BACBF8" w:rsidR="00C17696" w:rsidRPr="00C17696" w:rsidRDefault="00C17696" w:rsidP="00373B96">
            <w:pPr>
              <w:rPr>
                <w:b/>
                <w:bCs/>
              </w:rPr>
            </w:pPr>
            <w:r w:rsidRPr="00C17696">
              <w:rPr>
                <w:b/>
                <w:bCs/>
              </w:rPr>
              <w:t>Description</w:t>
            </w:r>
          </w:p>
        </w:tc>
      </w:tr>
      <w:tr w:rsidR="00C17696" w14:paraId="0AAAEA34" w14:textId="77777777" w:rsidTr="00326A92">
        <w:tc>
          <w:tcPr>
            <w:tcW w:w="985" w:type="dxa"/>
          </w:tcPr>
          <w:p w14:paraId="4F4802D6" w14:textId="67F966ED" w:rsidR="00C17696" w:rsidRDefault="00C17696" w:rsidP="00C17696">
            <w:pPr>
              <w:jc w:val="center"/>
            </w:pPr>
            <w:r>
              <w:t>0</w:t>
            </w:r>
          </w:p>
        </w:tc>
        <w:tc>
          <w:tcPr>
            <w:tcW w:w="8365" w:type="dxa"/>
          </w:tcPr>
          <w:p w14:paraId="1FBE0594" w14:textId="3424F13D" w:rsidR="00326A92" w:rsidRDefault="00326A92" w:rsidP="00373B96">
            <w:r>
              <w:t>Configuration register</w:t>
            </w:r>
          </w:p>
          <w:p w14:paraId="3698B51F" w14:textId="0F296977" w:rsidR="00C17696" w:rsidRDefault="00C17696" w:rsidP="00373B96">
            <w:r>
              <w:t xml:space="preserve">Bit 0: 1 = activate this WIB for PTC </w:t>
            </w:r>
            <w:r w:rsidR="00244FA8">
              <w:t>I</w:t>
            </w:r>
            <w:r w:rsidR="00244FA8" w:rsidRPr="005368B3">
              <w:rPr>
                <w:vertAlign w:val="superscript"/>
              </w:rPr>
              <w:t>2</w:t>
            </w:r>
            <w:r w:rsidR="00244FA8">
              <w:t xml:space="preserve">C </w:t>
            </w:r>
            <w:r>
              <w:t>access to sensors, 0 = disable access to sensors</w:t>
            </w:r>
          </w:p>
          <w:p w14:paraId="18A19A58" w14:textId="1A6288FA" w:rsidR="00C17696" w:rsidRDefault="00C17696" w:rsidP="00373B96">
            <w:r>
              <w:t xml:space="preserve">Bit 1: 0 = PL_FEMB_PWR bus, 1 = SENSOR_I2C bus  </w:t>
            </w:r>
          </w:p>
        </w:tc>
      </w:tr>
      <w:tr w:rsidR="00C17696" w14:paraId="0E0D9263" w14:textId="77777777" w:rsidTr="00326A92">
        <w:tc>
          <w:tcPr>
            <w:tcW w:w="985" w:type="dxa"/>
          </w:tcPr>
          <w:p w14:paraId="556568E8" w14:textId="483BE7BF" w:rsidR="00C17696" w:rsidRDefault="008D0268" w:rsidP="00C17696">
            <w:pPr>
              <w:jc w:val="center"/>
            </w:pPr>
            <w:r>
              <w:t>4</w:t>
            </w:r>
          </w:p>
        </w:tc>
        <w:tc>
          <w:tcPr>
            <w:tcW w:w="8365" w:type="dxa"/>
          </w:tcPr>
          <w:p w14:paraId="70431A51" w14:textId="4918A9CE" w:rsidR="00326A92" w:rsidRDefault="00326A92" w:rsidP="008D0268">
            <w:pPr>
              <w:keepNext/>
            </w:pPr>
            <w:r>
              <w:t>Readback register</w:t>
            </w:r>
          </w:p>
          <w:p w14:paraId="2E765E54" w14:textId="59461291" w:rsidR="00C17696" w:rsidRDefault="00C17696" w:rsidP="008D0268">
            <w:pPr>
              <w:keepNext/>
            </w:pPr>
            <w:r>
              <w:t xml:space="preserve">Read only register that can be used to read Crate and Slot numbers. Bit locations are: </w:t>
            </w:r>
            <w:r w:rsidRPr="00C17696">
              <w:rPr>
                <w:rFonts w:ascii="Courier New" w:hAnsi="Courier New" w:cs="Courier New"/>
                <w:b/>
                <w:bCs/>
              </w:rPr>
              <w:t>{crate_id[3:0], slot[2:0]}</w:t>
            </w:r>
          </w:p>
        </w:tc>
      </w:tr>
    </w:tbl>
    <w:p w14:paraId="7DEEED75" w14:textId="6246BFCB" w:rsidR="00C17696" w:rsidRDefault="008D0268" w:rsidP="008D0268">
      <w:pPr>
        <w:pStyle w:val="Caption"/>
      </w:pPr>
      <w:bookmarkStart w:id="28" w:name="_Ref142420642"/>
      <w:r>
        <w:t xml:space="preserve">Table </w:t>
      </w:r>
      <w:r>
        <w:fldChar w:fldCharType="begin"/>
      </w:r>
      <w:r>
        <w:instrText xml:space="preserve"> SEQ Table \* ARABIC </w:instrText>
      </w:r>
      <w:r>
        <w:fldChar w:fldCharType="separate"/>
      </w:r>
      <w:r>
        <w:rPr>
          <w:noProof/>
        </w:rPr>
        <w:t>6</w:t>
      </w:r>
      <w:r>
        <w:rPr>
          <w:noProof/>
        </w:rPr>
        <w:fldChar w:fldCharType="end"/>
      </w:r>
      <w:bookmarkEnd w:id="28"/>
      <w:r>
        <w:t xml:space="preserve">. </w:t>
      </w:r>
      <w:r w:rsidRPr="00B178C7">
        <w:t>Activation and Bus Selection (ABS) address map.</w:t>
      </w:r>
    </w:p>
    <w:p w14:paraId="1C7715F8" w14:textId="77777777" w:rsidR="009008BD" w:rsidRDefault="009008BD" w:rsidP="009008BD">
      <w:pPr>
        <w:pStyle w:val="Heading3"/>
      </w:pPr>
      <w:bookmarkStart w:id="29" w:name="_Toc145270227"/>
      <w:r>
        <w:t>Handling I</w:t>
      </w:r>
      <w:r w:rsidRPr="005368B3">
        <w:rPr>
          <w:vertAlign w:val="superscript"/>
        </w:rPr>
        <w:t>2</w:t>
      </w:r>
      <w:r>
        <w:t>C arbitration on the multi-master buses</w:t>
      </w:r>
      <w:bookmarkEnd w:id="29"/>
    </w:p>
    <w:p w14:paraId="1F928B16" w14:textId="77777777" w:rsidR="009008BD" w:rsidRPr="0027168F" w:rsidRDefault="009008BD" w:rsidP="009008BD">
      <w:r>
        <w:t>The I</w:t>
      </w:r>
      <w:r w:rsidRPr="005368B3">
        <w:rPr>
          <w:vertAlign w:val="superscript"/>
        </w:rPr>
        <w:t>2</w:t>
      </w:r>
      <w:r>
        <w:t>C standard fully supports multi-master buses. However, some software cooperation is required. In case of bus collision, one or more masters may fail to complete the transaction. In such case, the typical behavior of an I</w:t>
      </w:r>
      <w:r w:rsidRPr="005368B3">
        <w:rPr>
          <w:vertAlign w:val="superscript"/>
        </w:rPr>
        <w:t>2</w:t>
      </w:r>
      <w:r>
        <w:t>C library is to return an error code. The top-level software must analyze the error codes returned by each transaction and retry the failed transactions. This must be done in PTC and in WIB software.</w:t>
      </w:r>
    </w:p>
    <w:p w14:paraId="31EAEC46" w14:textId="77777777" w:rsidR="009008BD" w:rsidRPr="009008BD" w:rsidRDefault="009008BD" w:rsidP="009008BD"/>
    <w:p w14:paraId="66D4B0E1" w14:textId="4A6E9EE0" w:rsidR="00373B96" w:rsidRDefault="00373B96" w:rsidP="009256F1">
      <w:pPr>
        <w:pStyle w:val="Heading3"/>
      </w:pPr>
      <w:bookmarkStart w:id="30" w:name="_Toc145270228"/>
      <w:r>
        <w:lastRenderedPageBreak/>
        <w:t>How to use</w:t>
      </w:r>
      <w:r w:rsidR="00326A92">
        <w:t xml:space="preserve"> PTC </w:t>
      </w:r>
      <w:r w:rsidR="00244FA8">
        <w:t>I</w:t>
      </w:r>
      <w:r w:rsidR="00244FA8" w:rsidRPr="005368B3">
        <w:rPr>
          <w:vertAlign w:val="superscript"/>
        </w:rPr>
        <w:t>2</w:t>
      </w:r>
      <w:r w:rsidR="00244FA8">
        <w:t xml:space="preserve">C </w:t>
      </w:r>
      <w:r w:rsidR="00326A92">
        <w:t>access</w:t>
      </w:r>
      <w:r w:rsidR="009256F1">
        <w:t xml:space="preserve"> to WIB</w:t>
      </w:r>
      <w:bookmarkEnd w:id="30"/>
    </w:p>
    <w:p w14:paraId="6432504F" w14:textId="25539C30" w:rsidR="00244FA8" w:rsidRDefault="00244FA8" w:rsidP="00C17696">
      <w:pPr>
        <w:pStyle w:val="ListParagraph"/>
        <w:numPr>
          <w:ilvl w:val="0"/>
          <w:numId w:val="45"/>
        </w:numPr>
      </w:pPr>
      <w:r>
        <w:t>WIB I</w:t>
      </w:r>
      <w:r w:rsidRPr="005368B3">
        <w:rPr>
          <w:vertAlign w:val="superscript"/>
        </w:rPr>
        <w:t>2</w:t>
      </w:r>
      <w:r>
        <w:t>C logic uses 10 MHz clock provided by PS. Make sure to enable that clock as detailed in “</w:t>
      </w:r>
      <w:r>
        <w:fldChar w:fldCharType="begin"/>
      </w:r>
      <w:r>
        <w:instrText xml:space="preserve"> REF _Ref142422729 \h </w:instrText>
      </w:r>
      <w:r>
        <w:fldChar w:fldCharType="separate"/>
      </w:r>
      <w:r>
        <w:t>10 MHz reference clock on P12 connector</w:t>
      </w:r>
      <w:r>
        <w:fldChar w:fldCharType="end"/>
      </w:r>
      <w:r>
        <w:t>” section.</w:t>
      </w:r>
      <w:r w:rsidR="0086763B">
        <w:t xml:space="preserve"> This only must be done once after reboot or power up.</w:t>
      </w:r>
    </w:p>
    <w:p w14:paraId="25D748D5" w14:textId="4B57039C" w:rsidR="00373B96" w:rsidRDefault="00373B96" w:rsidP="00C17696">
      <w:pPr>
        <w:pStyle w:val="ListParagraph"/>
        <w:numPr>
          <w:ilvl w:val="0"/>
          <w:numId w:val="45"/>
        </w:numPr>
      </w:pPr>
      <w:r>
        <w:t xml:space="preserve">Activate WIB and select bus to access by writing </w:t>
      </w:r>
      <w:r w:rsidR="00326A92">
        <w:t xml:space="preserve">ABS </w:t>
      </w:r>
      <w:r>
        <w:t>Configuration register on the WIB that you want to access</w:t>
      </w:r>
    </w:p>
    <w:p w14:paraId="7B374CE6" w14:textId="6DAFD677" w:rsidR="00326A92" w:rsidRDefault="00326A92" w:rsidP="00C17696">
      <w:pPr>
        <w:pStyle w:val="ListParagraph"/>
        <w:numPr>
          <w:ilvl w:val="0"/>
          <w:numId w:val="45"/>
        </w:numPr>
      </w:pPr>
      <w:r>
        <w:t>Read sensors</w:t>
      </w:r>
      <w:r w:rsidR="00244FA8">
        <w:t xml:space="preserve"> from the selected bus</w:t>
      </w:r>
    </w:p>
    <w:p w14:paraId="3B52D800" w14:textId="69CEDC8E" w:rsidR="00326A92" w:rsidRDefault="00326A92" w:rsidP="00C17696">
      <w:pPr>
        <w:pStyle w:val="ListParagraph"/>
        <w:numPr>
          <w:ilvl w:val="0"/>
          <w:numId w:val="45"/>
        </w:numPr>
      </w:pPr>
      <w:r>
        <w:t>If necessary, program ABS Configuration register to access the other bus. Keep activation bit = 1</w:t>
      </w:r>
    </w:p>
    <w:p w14:paraId="7BE02AFC" w14:textId="7308D3DC" w:rsidR="00326A92" w:rsidRDefault="00326A92" w:rsidP="00C17696">
      <w:pPr>
        <w:pStyle w:val="ListParagraph"/>
        <w:numPr>
          <w:ilvl w:val="0"/>
          <w:numId w:val="45"/>
        </w:numPr>
      </w:pPr>
      <w:r>
        <w:t>Read the sensors from the other bus</w:t>
      </w:r>
    </w:p>
    <w:p w14:paraId="0D1EC4D8" w14:textId="21BCE362" w:rsidR="00326A92" w:rsidRDefault="00326A92" w:rsidP="00C17696">
      <w:pPr>
        <w:pStyle w:val="ListParagraph"/>
        <w:numPr>
          <w:ilvl w:val="0"/>
          <w:numId w:val="45"/>
        </w:numPr>
      </w:pPr>
      <w:r>
        <w:t>Set activation bit = 0</w:t>
      </w:r>
    </w:p>
    <w:p w14:paraId="544AFB21" w14:textId="6D1EA2C3" w:rsidR="009256F1" w:rsidRDefault="00326A92" w:rsidP="00E730F3">
      <w:pPr>
        <w:pStyle w:val="ListParagraph"/>
        <w:numPr>
          <w:ilvl w:val="0"/>
          <w:numId w:val="45"/>
        </w:numPr>
      </w:pPr>
      <w:r>
        <w:t>Repeat the sequence for the next WIB</w:t>
      </w:r>
      <w:r w:rsidR="009256F1">
        <w:t xml:space="preserve">  </w:t>
      </w:r>
    </w:p>
    <w:p w14:paraId="2D305FDF" w14:textId="34863782" w:rsidR="00A4676F" w:rsidRDefault="00A4676F" w:rsidP="00A4676F">
      <w:pPr>
        <w:pStyle w:val="Heading3"/>
      </w:pPr>
      <w:bookmarkStart w:id="31" w:name="_Toc145270229"/>
      <w:r>
        <w:t>WIB software modifications needed for multi-master I</w:t>
      </w:r>
      <w:r w:rsidRPr="00A4676F">
        <w:rPr>
          <w:vertAlign w:val="superscript"/>
        </w:rPr>
        <w:t>2</w:t>
      </w:r>
      <w:r>
        <w:t>C buses</w:t>
      </w:r>
      <w:bookmarkEnd w:id="31"/>
    </w:p>
    <w:p w14:paraId="26F4CD6D" w14:textId="4091B182" w:rsidR="00A4676F" w:rsidRDefault="00C9775A" w:rsidP="00A4676F">
      <w:r>
        <w:t xml:space="preserve">Previously, access to sensors in </w:t>
      </w:r>
      <w:r w:rsidRPr="00C9775A">
        <w:rPr>
          <w:rFonts w:ascii="Courier New" w:hAnsi="Courier New" w:cs="Courier New"/>
          <w:b/>
        </w:rPr>
        <w:t>PL_FEMB_PWR</w:t>
      </w:r>
      <w:r>
        <w:t xml:space="preserve"> and </w:t>
      </w:r>
      <w:r w:rsidRPr="00C9775A">
        <w:rPr>
          <w:rFonts w:ascii="Courier New" w:hAnsi="Courier New" w:cs="Courier New"/>
          <w:b/>
        </w:rPr>
        <w:t>SENSOR_I2C</w:t>
      </w:r>
      <w:r>
        <w:t xml:space="preserve"> buses was performed by first programming </w:t>
      </w:r>
      <w:r w:rsidRPr="00C9775A">
        <w:rPr>
          <w:rFonts w:ascii="Courier New" w:hAnsi="Courier New" w:cs="Courier New"/>
          <w:b/>
        </w:rPr>
        <w:t>i2c_select</w:t>
      </w:r>
      <w:r>
        <w:t xml:space="preserve"> register and then using I</w:t>
      </w:r>
      <w:r w:rsidRPr="00A4676F">
        <w:rPr>
          <w:vertAlign w:val="superscript"/>
        </w:rPr>
        <w:t>2</w:t>
      </w:r>
      <w:r>
        <w:t>C bus 0 (</w:t>
      </w:r>
      <w:r w:rsidR="00051532">
        <w:t xml:space="preserve">WIB </w:t>
      </w:r>
      <w:r>
        <w:t xml:space="preserve">Petalinux bus index). In the current firmware version these buses are no longer accessible via </w:t>
      </w:r>
      <w:r w:rsidRPr="00C9775A">
        <w:rPr>
          <w:rFonts w:ascii="Courier New" w:hAnsi="Courier New" w:cs="Courier New"/>
          <w:b/>
        </w:rPr>
        <w:t>i2c_select</w:t>
      </w:r>
      <w:r>
        <w:t xml:space="preserve"> + bus 0. Instead, please use the following buses:</w:t>
      </w:r>
    </w:p>
    <w:tbl>
      <w:tblPr>
        <w:tblStyle w:val="TableGrid"/>
        <w:tblW w:w="0" w:type="auto"/>
        <w:jc w:val="center"/>
        <w:tblLook w:val="04A0" w:firstRow="1" w:lastRow="0" w:firstColumn="1" w:lastColumn="0" w:noHBand="0" w:noVBand="1"/>
      </w:tblPr>
      <w:tblGrid>
        <w:gridCol w:w="1975"/>
        <w:gridCol w:w="3060"/>
      </w:tblGrid>
      <w:tr w:rsidR="00C9775A" w14:paraId="79ADE8CE" w14:textId="77777777" w:rsidTr="00CC46E5">
        <w:trPr>
          <w:jc w:val="center"/>
        </w:trPr>
        <w:tc>
          <w:tcPr>
            <w:tcW w:w="1975" w:type="dxa"/>
          </w:tcPr>
          <w:p w14:paraId="120937CF" w14:textId="42797DED" w:rsidR="00C9775A" w:rsidRPr="00CC46E5" w:rsidRDefault="00C9775A" w:rsidP="00CC46E5">
            <w:pPr>
              <w:jc w:val="center"/>
              <w:rPr>
                <w:b/>
                <w:bCs/>
              </w:rPr>
            </w:pPr>
            <w:r w:rsidRPr="00CC46E5">
              <w:rPr>
                <w:b/>
                <w:bCs/>
              </w:rPr>
              <w:t>I</w:t>
            </w:r>
            <w:r w:rsidRPr="00CC46E5">
              <w:rPr>
                <w:b/>
                <w:bCs/>
                <w:vertAlign w:val="superscript"/>
              </w:rPr>
              <w:t>2</w:t>
            </w:r>
            <w:r w:rsidRPr="00CC46E5">
              <w:rPr>
                <w:b/>
                <w:bCs/>
              </w:rPr>
              <w:t>C bus name</w:t>
            </w:r>
          </w:p>
        </w:tc>
        <w:tc>
          <w:tcPr>
            <w:tcW w:w="3060" w:type="dxa"/>
          </w:tcPr>
          <w:p w14:paraId="06AEC450" w14:textId="3CE91CFF" w:rsidR="00C9775A" w:rsidRPr="00CC46E5" w:rsidRDefault="00C9775A" w:rsidP="00CC46E5">
            <w:pPr>
              <w:jc w:val="center"/>
              <w:rPr>
                <w:b/>
                <w:bCs/>
              </w:rPr>
            </w:pPr>
            <w:r w:rsidRPr="00CC46E5">
              <w:rPr>
                <w:b/>
                <w:bCs/>
              </w:rPr>
              <w:t>I</w:t>
            </w:r>
            <w:r w:rsidRPr="00CC46E5">
              <w:rPr>
                <w:b/>
                <w:bCs/>
                <w:vertAlign w:val="superscript"/>
              </w:rPr>
              <w:t>2</w:t>
            </w:r>
            <w:r w:rsidRPr="00CC46E5">
              <w:rPr>
                <w:b/>
                <w:bCs/>
              </w:rPr>
              <w:t xml:space="preserve">C bus index in </w:t>
            </w:r>
            <w:r w:rsidR="00CC46E5">
              <w:rPr>
                <w:b/>
                <w:bCs/>
              </w:rPr>
              <w:t xml:space="preserve">WIB </w:t>
            </w:r>
            <w:r w:rsidRPr="00CC46E5">
              <w:rPr>
                <w:b/>
                <w:bCs/>
              </w:rPr>
              <w:t>Petalinux</w:t>
            </w:r>
          </w:p>
        </w:tc>
      </w:tr>
      <w:tr w:rsidR="00C9775A" w14:paraId="22DD3DBA" w14:textId="77777777" w:rsidTr="00CC46E5">
        <w:trPr>
          <w:jc w:val="center"/>
        </w:trPr>
        <w:tc>
          <w:tcPr>
            <w:tcW w:w="1975" w:type="dxa"/>
          </w:tcPr>
          <w:p w14:paraId="1FC92C6F" w14:textId="537335F7" w:rsidR="00C9775A" w:rsidRPr="00C9775A" w:rsidRDefault="00C9775A" w:rsidP="00CC46E5">
            <w:pPr>
              <w:jc w:val="center"/>
              <w:rPr>
                <w:rFonts w:ascii="Courier New" w:hAnsi="Courier New" w:cs="Courier New"/>
                <w:b/>
              </w:rPr>
            </w:pPr>
            <w:r w:rsidRPr="00C9775A">
              <w:rPr>
                <w:rFonts w:ascii="Courier New" w:hAnsi="Courier New" w:cs="Courier New"/>
                <w:b/>
              </w:rPr>
              <w:t>PL_FEMB_PWR</w:t>
            </w:r>
          </w:p>
        </w:tc>
        <w:tc>
          <w:tcPr>
            <w:tcW w:w="3060" w:type="dxa"/>
          </w:tcPr>
          <w:p w14:paraId="03BA7312" w14:textId="2C05E949" w:rsidR="00C9775A" w:rsidRDefault="00C9775A" w:rsidP="00CC46E5">
            <w:pPr>
              <w:jc w:val="center"/>
            </w:pPr>
            <w:r>
              <w:t>2</w:t>
            </w:r>
          </w:p>
        </w:tc>
      </w:tr>
      <w:tr w:rsidR="00C9775A" w14:paraId="797019E4" w14:textId="77777777" w:rsidTr="00CC46E5">
        <w:trPr>
          <w:jc w:val="center"/>
        </w:trPr>
        <w:tc>
          <w:tcPr>
            <w:tcW w:w="1975" w:type="dxa"/>
          </w:tcPr>
          <w:p w14:paraId="1C95C74A" w14:textId="434AEA28" w:rsidR="00C9775A" w:rsidRPr="00C9775A" w:rsidRDefault="00C9775A" w:rsidP="00CC46E5">
            <w:pPr>
              <w:jc w:val="center"/>
              <w:rPr>
                <w:rFonts w:ascii="Courier New" w:hAnsi="Courier New" w:cs="Courier New"/>
                <w:b/>
              </w:rPr>
            </w:pPr>
            <w:r w:rsidRPr="00C9775A">
              <w:rPr>
                <w:rFonts w:ascii="Courier New" w:hAnsi="Courier New" w:cs="Courier New"/>
                <w:b/>
              </w:rPr>
              <w:t>SENSOR_I2C</w:t>
            </w:r>
          </w:p>
        </w:tc>
        <w:tc>
          <w:tcPr>
            <w:tcW w:w="3060" w:type="dxa"/>
          </w:tcPr>
          <w:p w14:paraId="390B16A2" w14:textId="79D354D5" w:rsidR="00C9775A" w:rsidRDefault="00C9775A" w:rsidP="00CC46E5">
            <w:pPr>
              <w:jc w:val="center"/>
            </w:pPr>
            <w:r>
              <w:t>1</w:t>
            </w:r>
          </w:p>
        </w:tc>
      </w:tr>
    </w:tbl>
    <w:p w14:paraId="46F2B301" w14:textId="5034CCB8" w:rsidR="00C9775A" w:rsidRDefault="00C9775A" w:rsidP="00A4676F">
      <w:r>
        <w:t xml:space="preserve">Programming </w:t>
      </w:r>
      <w:r w:rsidRPr="00C9775A">
        <w:rPr>
          <w:rFonts w:ascii="Courier New" w:hAnsi="Courier New" w:cs="Courier New"/>
          <w:b/>
        </w:rPr>
        <w:t>i2c_select</w:t>
      </w:r>
      <w:r>
        <w:t xml:space="preserve"> register is not needed for accessing these two buses.</w:t>
      </w:r>
    </w:p>
    <w:p w14:paraId="3995537F" w14:textId="1660EE39" w:rsidR="00C9775A" w:rsidRPr="00A4676F" w:rsidRDefault="00CC46E5" w:rsidP="00A4676F">
      <w:r>
        <w:t>Every transaction on these two buses must be checked for errors. If any error is detected, the transaction must be retried.</w:t>
      </w:r>
    </w:p>
    <w:p w14:paraId="5B437933" w14:textId="77777777" w:rsidR="00633859" w:rsidRDefault="00B42BE1">
      <w:pPr>
        <w:pStyle w:val="Heading2"/>
      </w:pPr>
      <w:bookmarkStart w:id="32" w:name="_Toc145270230"/>
      <w:r>
        <w:t>Control and status registers</w:t>
      </w:r>
      <w:bookmarkEnd w:id="32"/>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3" w:name="_Toc14527023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3"/>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4"/>
            <w:commentRangeStart w:id="35"/>
            <w:r>
              <w:rPr>
                <w:b/>
                <w:bCs/>
              </w:rPr>
              <w:t>name</w:t>
            </w:r>
            <w:commentRangeEnd w:id="34"/>
            <w:r w:rsidR="006E104C">
              <w:rPr>
                <w:rStyle w:val="CommentReference"/>
              </w:rPr>
              <w:commentReference w:id="34"/>
            </w:r>
            <w:commentRangeEnd w:id="35"/>
            <w:r w:rsidR="008113EC">
              <w:rPr>
                <w:rStyle w:val="CommentReference"/>
              </w:rPr>
              <w:commentReference w:id="35"/>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r>
              <w:t>prio_enc_descramble</w:t>
            </w:r>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9D7C7C">
        <w:trPr>
          <w:trHeight w:val="3752"/>
        </w:trPr>
        <w:tc>
          <w:tcPr>
            <w:tcW w:w="1242" w:type="dxa"/>
            <w:shd w:val="clear" w:color="auto" w:fill="auto"/>
          </w:tcPr>
          <w:p w14:paraId="31E853CB" w14:textId="77777777" w:rsidR="00633859" w:rsidRDefault="00B42BE1">
            <w:pPr>
              <w:spacing w:after="0" w:line="240" w:lineRule="auto"/>
            </w:pPr>
            <w:r>
              <w:lastRenderedPageBreak/>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4D862652" w:rsidR="00633859" w:rsidRDefault="0077600C">
                  <w:pPr>
                    <w:spacing w:after="0" w:line="240" w:lineRule="auto"/>
                    <w:rPr>
                      <w:sz w:val="18"/>
                      <w:szCs w:val="18"/>
                    </w:rPr>
                  </w:pPr>
                  <w:r>
                    <w:rPr>
                      <w:rFonts w:cs="Calibri"/>
                      <w:color w:val="000000"/>
                      <w:sz w:val="18"/>
                      <w:szCs w:val="18"/>
                    </w:rPr>
                    <w:t>Unused</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2E78E4E4" w:rsidR="00633859" w:rsidRDefault="0077600C">
                  <w:pPr>
                    <w:spacing w:after="0" w:line="240" w:lineRule="auto"/>
                    <w:rPr>
                      <w:sz w:val="18"/>
                      <w:szCs w:val="18"/>
                    </w:rPr>
                  </w:pPr>
                  <w:r>
                    <w:rPr>
                      <w:rFonts w:cs="Calibri"/>
                      <w:color w:val="000000"/>
                      <w:sz w:val="18"/>
                      <w:szCs w:val="18"/>
                    </w:rPr>
                    <w:t>Unused</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043E7623" w:rsidR="00633859" w:rsidRDefault="0077600C">
            <w:pPr>
              <w:spacing w:after="0"/>
            </w:pPr>
            <w:r>
              <w:t>I</w:t>
            </w:r>
            <w:r w:rsidRPr="009D7C7C">
              <w:rPr>
                <w:vertAlign w:val="superscript"/>
              </w:rPr>
              <w:t>2</w:t>
            </w:r>
            <w:r>
              <w:t xml:space="preserve">C buses </w:t>
            </w:r>
            <w:r w:rsidRPr="0077600C">
              <w:t>PL_FEMB_PWR and SENSOR_I2C</w:t>
            </w:r>
            <w:r>
              <w:t xml:space="preserve"> are accessed via separate I</w:t>
            </w:r>
            <w:r w:rsidRPr="009D7C7C">
              <w:rPr>
                <w:vertAlign w:val="superscript"/>
              </w:rPr>
              <w:t>2</w:t>
            </w:r>
            <w:r>
              <w:t>C interfaces, see section “PTC I</w:t>
            </w:r>
            <w:r w:rsidRPr="009D7C7C">
              <w:rPr>
                <w:vertAlign w:val="superscript"/>
              </w:rPr>
              <w:t>2</w:t>
            </w:r>
            <w:r>
              <w:t>C access”</w:t>
            </w:r>
            <w:r w:rsidR="00B15440">
              <w:t xml:space="preserve"> above</w:t>
            </w: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6"/>
            <w:commentRangeStart w:id="37"/>
            <w:r>
              <w:t>14</w:t>
            </w:r>
            <w:commentRangeEnd w:id="36"/>
            <w:r w:rsidR="006E104C">
              <w:rPr>
                <w:rStyle w:val="CommentReference"/>
              </w:rPr>
              <w:commentReference w:id="36"/>
            </w:r>
            <w:commentRangeEnd w:id="37"/>
            <w:r w:rsidR="00A22F3D">
              <w:rPr>
                <w:rStyle w:val="CommentReference"/>
              </w:rPr>
              <w:commentReference w:id="37"/>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r>
              <w:t>daq_spy_reset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r w:rsidRPr="0042075B">
              <w:t>ps_en_in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r>
              <w:t>raw_channel_map</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r>
              <w:t>cal_dac_start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820C90" w14:paraId="6ED9E71A"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D2A9547" w14:textId="7A2D3856"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5AD81EF" w14:textId="0C5D535E" w:rsidR="00820C90" w:rsidRDefault="00820C90" w:rsidP="009E0A9D">
            <w:pPr>
              <w:spacing w:after="0" w:line="240" w:lineRule="auto"/>
            </w:pPr>
            <w:r>
              <w:t>23</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C5E900E" w14:textId="7BBA0AE6" w:rsidR="00820C90" w:rsidRDefault="00820C90" w:rsidP="009E0A9D">
            <w:pPr>
              <w:spacing w:after="0" w:line="240" w:lineRule="auto"/>
            </w:pPr>
            <w:r>
              <w:t>smon_reset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2C947F2" w14:textId="0A6B642C" w:rsidR="00820C90" w:rsidRDefault="00820C90" w:rsidP="009E0A9D">
            <w:pPr>
              <w:spacing w:after="0" w:line="240" w:lineRule="auto"/>
            </w:pPr>
            <w:r>
              <w:t>System monitor reset</w:t>
            </w:r>
          </w:p>
        </w:tc>
      </w:tr>
      <w:tr w:rsidR="00820C90" w14:paraId="14256A59"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7F6A6BBC" w14:textId="33D73740"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0B40FB2" w14:textId="7503EA26" w:rsidR="00820C90" w:rsidRDefault="00820C90" w:rsidP="009E0A9D">
            <w:pPr>
              <w:spacing w:after="0" w:line="240" w:lineRule="auto"/>
            </w:pPr>
            <w:r>
              <w:t>24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6CAF802" w14:textId="4FB7AC45" w:rsidR="00820C90" w:rsidRDefault="00820C90" w:rsidP="009E0A9D">
            <w:pPr>
              <w:spacing w:after="0" w:line="240" w:lineRule="auto"/>
            </w:pPr>
            <w:r>
              <w:t>hermes_reset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3991E1F" w14:textId="6B551A4D" w:rsidR="00820C90" w:rsidRDefault="00820C90" w:rsidP="009E0A9D">
            <w:pPr>
              <w:spacing w:after="0" w:line="240" w:lineRule="auto"/>
            </w:pPr>
            <w:r>
              <w:t>HERMES reset, manual</w:t>
            </w:r>
          </w:p>
        </w:tc>
      </w:tr>
      <w:tr w:rsidR="00820C90" w14:paraId="7737ABAC"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6225B6C" w14:textId="626F5D67"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F19E2CC" w14:textId="109A082B" w:rsidR="00820C90" w:rsidRDefault="00820C90" w:rsidP="009E0A9D">
            <w:pPr>
              <w:spacing w:after="0" w:line="240" w:lineRule="auto"/>
            </w:pPr>
            <w:r>
              <w:t>25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F1E9E86" w14:textId="14863E33" w:rsidR="00820C90" w:rsidRDefault="00820C90" w:rsidP="009E0A9D">
            <w:pPr>
              <w:spacing w:after="0" w:line="240" w:lineRule="auto"/>
            </w:pPr>
            <w:r>
              <w:t>p11_enable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4B4629A" w14:textId="0E531BBB" w:rsidR="00820C90" w:rsidRDefault="00820C90" w:rsidP="009E0A9D">
            <w:pPr>
              <w:spacing w:after="0" w:line="240" w:lineRule="auto"/>
            </w:pPr>
            <w:r>
              <w:t>Enable spy memory trigger from P11 connector</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r>
              <w:t>link_mask</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D7EF4" w14:paraId="7BE70FC3"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A80BF66" w14:textId="2EC91B10" w:rsidR="009D7EF4" w:rsidRDefault="009D7EF4"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3BA8E2" w14:textId="63C4658A" w:rsidR="009D7EF4" w:rsidRDefault="009D7EF4"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3CAD778" w14:textId="09B8D3FE" w:rsidR="009D7EF4" w:rsidRDefault="009D7EF4" w:rsidP="009E0A9D">
            <w:pPr>
              <w:spacing w:after="0" w:line="240" w:lineRule="auto"/>
            </w:pPr>
            <w:r>
              <w:t>wib_led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47AFADA" w14:textId="173C8BD3" w:rsidR="009D7EF4" w:rsidRDefault="009D7EF4" w:rsidP="009E0A9D">
            <w:pPr>
              <w:spacing w:after="0"/>
            </w:pPr>
            <w:r>
              <w:t>Front panel LED control. Setting bits to 1 turns on the corresponding LED. Only bits 4,5,6,7 control LEDs</w:t>
            </w:r>
            <w:r w:rsidR="009C7DC5">
              <w:t xml:space="preserve"> visible on the front panel</w:t>
            </w:r>
            <w:r>
              <w:t>. LED mapping is shown below:</w:t>
            </w:r>
          </w:p>
          <w:p w14:paraId="27B8E99E" w14:textId="4859DB67" w:rsidR="009D7EF4" w:rsidRDefault="00E05D27" w:rsidP="009D7EF4">
            <w:pPr>
              <w:spacing w:after="0"/>
              <w:jc w:val="center"/>
            </w:pPr>
            <w:r w:rsidRPr="00E05D27">
              <w:rPr>
                <w:noProof/>
              </w:rPr>
              <w:drawing>
                <wp:inline distT="0" distB="0" distL="0" distR="0" wp14:anchorId="3A42EBD0" wp14:editId="345D6BE5">
                  <wp:extent cx="971600" cy="1886047"/>
                  <wp:effectExtent l="0" t="0" r="0" b="0"/>
                  <wp:docPr id="104278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83836" name=""/>
                          <pic:cNvPicPr/>
                        </pic:nvPicPr>
                        <pic:blipFill>
                          <a:blip r:embed="rId16"/>
                          <a:stretch>
                            <a:fillRect/>
                          </a:stretch>
                        </pic:blipFill>
                        <pic:spPr>
                          <a:xfrm>
                            <a:off x="0" y="0"/>
                            <a:ext cx="971600" cy="1886047"/>
                          </a:xfrm>
                          <a:prstGeom prst="rect">
                            <a:avLst/>
                          </a:prstGeom>
                        </pic:spPr>
                      </pic:pic>
                    </a:graphicData>
                  </a:graphic>
                </wp:inline>
              </w:drawing>
            </w: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r>
              <w:t>fake_time_stamp_en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r>
              <w:t>cmd_stamp_sync_en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Enable issuing SYNC FAST command when bits [14:0] of the DTS time stamp match cmd_stamp_sync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r>
              <w:t>align_en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r>
              <w:t>dts_time_delay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r>
              <w:t>cmd_stamp_sync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If cmd_stamp_sync_en == 1, the SYNC FAST command will be issued when bits [14:0] of the DTS time stamp match cmd_stamp_sync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r>
              <w:t>cmd_code_idle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r>
              <w:t>cmd_code_edge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r>
              <w:t>cmd_code_sync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r>
              <w:t>cmd_code_act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r>
              <w:t>cmd_code_reset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r>
              <w:t>cmd_code_adc_reset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r>
              <w:t>cmd_code_trigger</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r>
              <w:t>cmd_en_idle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r>
              <w:t>cmd_en_edge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r>
              <w:t>cmd_en_sync</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r>
              <w:t>cmd_en_act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r>
              <w:t>cmd_en_reset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r>
              <w:t>cmd_en_adc_reset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r>
              <w:t>cmd_en_trigger</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r>
              <w:t>fake_time_stamp_init[31:0]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r>
              <w:t>fake_time_stamp_init[63:32]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r>
              <w:t>fake_daq_stream</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r>
              <w:t>context_fld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r>
              <w:t>edge_delay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r>
              <w:t>spy_rec_time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r>
              <w:t>femb_pulser_in_frame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r>
              <w:t>Femb_pulser_in_frame field in DAQ readout</w:t>
            </w:r>
          </w:p>
        </w:tc>
      </w:tr>
      <w:tr w:rsidR="009E0A9D" w14:paraId="5F81C4B2"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r>
              <w:t>ws</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r>
              <w:t>Ws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r>
              <w:t>link[0]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r>
              <w:t>Link[0]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r>
              <w:t>link[1]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r>
              <w:t>Link[1]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r>
              <w:t>crate_id</w:t>
            </w:r>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r>
              <w:t>Crate_ID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r>
              <w:t>det_id</w:t>
            </w:r>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r>
              <w:t>Det_ID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r>
              <w:t>psr_cal</w:t>
            </w:r>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r>
              <w:t>Psr_cal field in DAQ readout</w:t>
            </w:r>
          </w:p>
        </w:tc>
      </w:tr>
      <w:tr w:rsidR="009E0A9D" w14:paraId="64D1E9B0" w14:textId="77777777" w:rsidTr="00325702">
        <w:tc>
          <w:tcPr>
            <w:tcW w:w="1242" w:type="dxa"/>
            <w:tcBorders>
              <w:left w:val="single" w:sz="4" w:space="0" w:color="000000"/>
              <w:right w:val="single" w:sz="4" w:space="0" w:color="000000"/>
            </w:tcBorders>
            <w:shd w:val="clear" w:color="auto" w:fill="D9D9D9" w:themeFill="background1" w:themeFillShade="D9"/>
          </w:tcPr>
          <w:p w14:paraId="7381D299" w14:textId="35278F85" w:rsidR="009E0A9D" w:rsidRDefault="009E0A9D" w:rsidP="009E0A9D">
            <w:pPr>
              <w:spacing w:after="0" w:line="240" w:lineRule="auto"/>
            </w:pPr>
            <w:r>
              <w:lastRenderedPageBreak/>
              <w:t>A00C003C</w:t>
            </w:r>
          </w:p>
        </w:tc>
        <w:tc>
          <w:tcPr>
            <w:tcW w:w="917" w:type="dxa"/>
            <w:gridSpan w:val="2"/>
            <w:tcBorders>
              <w:left w:val="single" w:sz="4" w:space="0" w:color="000000"/>
              <w:right w:val="single" w:sz="4" w:space="0" w:color="000000"/>
            </w:tcBorders>
            <w:shd w:val="clear" w:color="auto" w:fill="D9D9D9" w:themeFill="background1" w:themeFillShade="D9"/>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D9D9D9" w:themeFill="background1" w:themeFillShade="D9"/>
          </w:tcPr>
          <w:p w14:paraId="03A8A868" w14:textId="757CA414" w:rsidR="009E0A9D" w:rsidRDefault="009E0A9D" w:rsidP="009E0A9D">
            <w:pPr>
              <w:spacing w:after="0" w:line="240" w:lineRule="auto"/>
            </w:pPr>
            <w:r>
              <w:t>dac_src_sel[0]</w:t>
            </w:r>
          </w:p>
        </w:tc>
        <w:tc>
          <w:tcPr>
            <w:tcW w:w="4386" w:type="dxa"/>
            <w:gridSpan w:val="2"/>
            <w:tcBorders>
              <w:left w:val="single" w:sz="4" w:space="0" w:color="000000"/>
              <w:right w:val="single" w:sz="4" w:space="0" w:color="000000"/>
            </w:tcBorders>
            <w:shd w:val="clear" w:color="auto" w:fill="D9D9D9" w:themeFill="background1" w:themeFillShade="D9"/>
          </w:tcPr>
          <w:p w14:paraId="78515FB7" w14:textId="68C0FF51" w:rsidR="009E0A9D" w:rsidRDefault="009E0A9D" w:rsidP="009E0A9D">
            <w:pPr>
              <w:spacing w:after="0" w:line="240" w:lineRule="auto"/>
            </w:pPr>
            <w:r>
              <w:t>DAC0 source selector. 0 = external 1 = internal</w:t>
            </w:r>
          </w:p>
        </w:tc>
      </w:tr>
      <w:tr w:rsidR="009E0A9D" w14:paraId="55773975" w14:textId="77777777" w:rsidTr="00325702">
        <w:tc>
          <w:tcPr>
            <w:tcW w:w="1242" w:type="dxa"/>
            <w:tcBorders>
              <w:left w:val="single" w:sz="4" w:space="0" w:color="000000"/>
              <w:right w:val="single" w:sz="4" w:space="0" w:color="000000"/>
            </w:tcBorders>
            <w:shd w:val="clear" w:color="auto" w:fill="D9D9D9" w:themeFill="background1" w:themeFillShade="D9"/>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D9D9D9" w:themeFill="background1" w:themeFillShade="D9"/>
          </w:tcPr>
          <w:p w14:paraId="3FAC56FA" w14:textId="2FD08670" w:rsidR="009E0A9D" w:rsidRDefault="009E0A9D" w:rsidP="009E0A9D">
            <w:pPr>
              <w:spacing w:after="0" w:line="240" w:lineRule="auto"/>
            </w:pPr>
            <w:r>
              <w:t>dac_src_sel[1]</w:t>
            </w:r>
          </w:p>
        </w:tc>
        <w:tc>
          <w:tcPr>
            <w:tcW w:w="4386" w:type="dxa"/>
            <w:gridSpan w:val="2"/>
            <w:tcBorders>
              <w:left w:val="single" w:sz="4" w:space="0" w:color="000000"/>
              <w:right w:val="single" w:sz="4" w:space="0" w:color="000000"/>
            </w:tcBorders>
            <w:shd w:val="clear" w:color="auto" w:fill="D9D9D9" w:themeFill="background1" w:themeFillShade="D9"/>
          </w:tcPr>
          <w:p w14:paraId="51917D0D" w14:textId="349D7E5E" w:rsidR="009E0A9D" w:rsidRDefault="009E0A9D" w:rsidP="009E0A9D">
            <w:pPr>
              <w:spacing w:after="0" w:line="240" w:lineRule="auto"/>
            </w:pPr>
            <w:r>
              <w:t>DAC1 source selector. 0 = external 1 = internal</w:t>
            </w:r>
          </w:p>
        </w:tc>
      </w:tr>
      <w:tr w:rsidR="009E0A9D" w14:paraId="437CFD1D" w14:textId="77777777" w:rsidTr="00325702">
        <w:tc>
          <w:tcPr>
            <w:tcW w:w="1242" w:type="dxa"/>
            <w:tcBorders>
              <w:left w:val="single" w:sz="4" w:space="0" w:color="000000"/>
              <w:right w:val="single" w:sz="4" w:space="0" w:color="000000"/>
            </w:tcBorders>
            <w:shd w:val="clear" w:color="auto" w:fill="D9D9D9" w:themeFill="background1" w:themeFillShade="D9"/>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D9D9D9" w:themeFill="background1" w:themeFillShade="D9"/>
          </w:tcPr>
          <w:p w14:paraId="4AC68260" w14:textId="349E7496" w:rsidR="009E0A9D" w:rsidRDefault="009E0A9D" w:rsidP="009E0A9D">
            <w:pPr>
              <w:spacing w:after="0" w:line="240" w:lineRule="auto"/>
            </w:pPr>
            <w:r>
              <w:t>dac_src_sel[2]</w:t>
            </w:r>
          </w:p>
        </w:tc>
        <w:tc>
          <w:tcPr>
            <w:tcW w:w="4386" w:type="dxa"/>
            <w:gridSpan w:val="2"/>
            <w:tcBorders>
              <w:left w:val="single" w:sz="4" w:space="0" w:color="000000"/>
              <w:right w:val="single" w:sz="4" w:space="0" w:color="000000"/>
            </w:tcBorders>
            <w:shd w:val="clear" w:color="auto" w:fill="D9D9D9" w:themeFill="background1" w:themeFillShade="D9"/>
          </w:tcPr>
          <w:p w14:paraId="3C8488B3" w14:textId="59BA499C" w:rsidR="009E0A9D" w:rsidRDefault="009E0A9D" w:rsidP="009E0A9D">
            <w:pPr>
              <w:spacing w:after="0" w:line="240" w:lineRule="auto"/>
            </w:pPr>
            <w:r>
              <w:t>DAC2 source selector. 0 = external 1 = internal</w:t>
            </w:r>
          </w:p>
        </w:tc>
      </w:tr>
      <w:tr w:rsidR="009E0A9D" w14:paraId="0852D22E" w14:textId="77777777" w:rsidTr="00325702">
        <w:tc>
          <w:tcPr>
            <w:tcW w:w="1242" w:type="dxa"/>
            <w:tcBorders>
              <w:left w:val="single" w:sz="4" w:space="0" w:color="000000"/>
              <w:right w:val="single" w:sz="4" w:space="0" w:color="000000"/>
            </w:tcBorders>
            <w:shd w:val="clear" w:color="auto" w:fill="D9D9D9" w:themeFill="background1" w:themeFillShade="D9"/>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D9D9D9" w:themeFill="background1" w:themeFillShade="D9"/>
          </w:tcPr>
          <w:p w14:paraId="571BDC04" w14:textId="16DA6829" w:rsidR="009E0A9D" w:rsidRDefault="009E0A9D" w:rsidP="009E0A9D">
            <w:pPr>
              <w:spacing w:after="0" w:line="240" w:lineRule="auto"/>
            </w:pPr>
            <w:r>
              <w:t>dac_src_sel[3]</w:t>
            </w:r>
          </w:p>
        </w:tc>
        <w:tc>
          <w:tcPr>
            <w:tcW w:w="4386" w:type="dxa"/>
            <w:gridSpan w:val="2"/>
            <w:tcBorders>
              <w:left w:val="single" w:sz="4" w:space="0" w:color="000000"/>
              <w:right w:val="single" w:sz="4" w:space="0" w:color="000000"/>
            </w:tcBorders>
            <w:shd w:val="clear" w:color="auto" w:fill="D9D9D9" w:themeFill="background1" w:themeFillShade="D9"/>
          </w:tcPr>
          <w:p w14:paraId="62D45F24" w14:textId="18BAAAEA" w:rsidR="009E0A9D" w:rsidRDefault="009E0A9D" w:rsidP="009E0A9D">
            <w:pPr>
              <w:spacing w:after="0" w:line="240" w:lineRule="auto"/>
            </w:pPr>
            <w:r>
              <w:t>DAC3 source selector. 0 = external 1 = internal</w:t>
            </w:r>
          </w:p>
        </w:tc>
      </w:tr>
      <w:tr w:rsidR="009E0A9D" w14:paraId="4A326349" w14:textId="77777777" w:rsidTr="00325702">
        <w:tc>
          <w:tcPr>
            <w:tcW w:w="1242" w:type="dxa"/>
            <w:tcBorders>
              <w:left w:val="single" w:sz="4" w:space="0" w:color="000000"/>
              <w:right w:val="single" w:sz="4" w:space="0" w:color="000000"/>
            </w:tcBorders>
            <w:shd w:val="clear" w:color="auto" w:fill="D9D9D9" w:themeFill="background1" w:themeFillShade="D9"/>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D9D9D9" w:themeFill="background1" w:themeFillShade="D9"/>
          </w:tcPr>
          <w:p w14:paraId="3710A368" w14:textId="59B33A6B" w:rsidR="009E0A9D" w:rsidRDefault="009E0A9D" w:rsidP="009E0A9D">
            <w:pPr>
              <w:spacing w:after="0" w:line="240" w:lineRule="auto"/>
            </w:pPr>
            <w:r w:rsidRPr="00B95B50">
              <w:t>mon_vs_pulse_sel</w:t>
            </w:r>
          </w:p>
        </w:tc>
        <w:tc>
          <w:tcPr>
            <w:tcW w:w="4386" w:type="dxa"/>
            <w:gridSpan w:val="2"/>
            <w:tcBorders>
              <w:left w:val="single" w:sz="4" w:space="0" w:color="000000"/>
              <w:right w:val="single" w:sz="4" w:space="0" w:color="000000"/>
            </w:tcBorders>
            <w:shd w:val="clear" w:color="auto" w:fill="D9D9D9" w:themeFill="background1" w:themeFillShade="D9"/>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325702">
        <w:tc>
          <w:tcPr>
            <w:tcW w:w="1242" w:type="dxa"/>
            <w:tcBorders>
              <w:left w:val="single" w:sz="4" w:space="0" w:color="000000"/>
              <w:right w:val="single" w:sz="4" w:space="0" w:color="000000"/>
            </w:tcBorders>
            <w:shd w:val="clear" w:color="auto" w:fill="D9D9D9" w:themeFill="background1" w:themeFillShade="D9"/>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D9D9D9" w:themeFill="background1" w:themeFillShade="D9"/>
          </w:tcPr>
          <w:p w14:paraId="002913E1" w14:textId="74AFFAC8" w:rsidR="009E0A9D" w:rsidRPr="00B95B50" w:rsidRDefault="009E0A9D" w:rsidP="009E0A9D">
            <w:pPr>
              <w:spacing w:after="0" w:line="240" w:lineRule="auto"/>
            </w:pPr>
            <w:r w:rsidRPr="00BF0F20">
              <w:t>inj_cal_pulse</w:t>
            </w:r>
          </w:p>
        </w:tc>
        <w:tc>
          <w:tcPr>
            <w:tcW w:w="4386" w:type="dxa"/>
            <w:gridSpan w:val="2"/>
            <w:tcBorders>
              <w:left w:val="single" w:sz="4" w:space="0" w:color="000000"/>
              <w:right w:val="single" w:sz="4" w:space="0" w:color="000000"/>
            </w:tcBorders>
            <w:shd w:val="clear" w:color="auto" w:fill="D9D9D9" w:themeFill="background1" w:themeFillShade="D9"/>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325702" w14:paraId="6477598E" w14:textId="77777777" w:rsidTr="00325702">
        <w:tc>
          <w:tcPr>
            <w:tcW w:w="1242" w:type="dxa"/>
            <w:tcBorders>
              <w:left w:val="single" w:sz="4" w:space="0" w:color="000000"/>
              <w:right w:val="single" w:sz="4" w:space="0" w:color="000000"/>
            </w:tcBorders>
            <w:shd w:val="clear" w:color="auto" w:fill="D9D9D9" w:themeFill="background1" w:themeFillShade="D9"/>
          </w:tcPr>
          <w:p w14:paraId="0688B79D" w14:textId="64C46BD2"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5F8B36A" w14:textId="73BF7E69" w:rsidR="00325702" w:rsidRDefault="00325702" w:rsidP="009E0A9D">
            <w:pPr>
              <w:spacing w:after="0" w:line="240" w:lineRule="auto"/>
            </w:pPr>
            <w:r>
              <w:t>10:6</w:t>
            </w:r>
          </w:p>
        </w:tc>
        <w:tc>
          <w:tcPr>
            <w:tcW w:w="2823" w:type="dxa"/>
            <w:gridSpan w:val="2"/>
            <w:tcBorders>
              <w:left w:val="single" w:sz="4" w:space="0" w:color="000000"/>
              <w:right w:val="single" w:sz="4" w:space="0" w:color="000000"/>
            </w:tcBorders>
            <w:shd w:val="clear" w:color="auto" w:fill="D9D9D9" w:themeFill="background1" w:themeFillShade="D9"/>
          </w:tcPr>
          <w:p w14:paraId="7107B7E1" w14:textId="53164476" w:rsidR="00325702" w:rsidRPr="00BF0F20" w:rsidRDefault="00325702" w:rsidP="009E0A9D">
            <w:pPr>
              <w:spacing w:after="0" w:line="240" w:lineRule="auto"/>
            </w:pPr>
            <w:r>
              <w:t>cp_phase</w:t>
            </w:r>
          </w:p>
        </w:tc>
        <w:tc>
          <w:tcPr>
            <w:tcW w:w="4386" w:type="dxa"/>
            <w:gridSpan w:val="2"/>
            <w:tcBorders>
              <w:left w:val="single" w:sz="4" w:space="0" w:color="000000"/>
              <w:right w:val="single" w:sz="4" w:space="0" w:color="000000"/>
            </w:tcBorders>
            <w:shd w:val="clear" w:color="auto" w:fill="D9D9D9" w:themeFill="background1" w:themeFillShade="D9"/>
          </w:tcPr>
          <w:p w14:paraId="502632CA" w14:textId="79C8728F" w:rsidR="00325702" w:rsidRDefault="00325702" w:rsidP="009E0A9D">
            <w:pPr>
              <w:spacing w:after="0" w:line="240" w:lineRule="auto"/>
            </w:pPr>
            <w:r>
              <w:t>Calibration pulse phase relative to 2 MHz ADC clock. Units: system clock, 16 ns</w:t>
            </w:r>
          </w:p>
        </w:tc>
      </w:tr>
      <w:tr w:rsidR="00325702" w14:paraId="5CA8D370" w14:textId="77777777" w:rsidTr="00325702">
        <w:tc>
          <w:tcPr>
            <w:tcW w:w="1242" w:type="dxa"/>
            <w:tcBorders>
              <w:left w:val="single" w:sz="4" w:space="0" w:color="000000"/>
              <w:right w:val="single" w:sz="4" w:space="0" w:color="000000"/>
            </w:tcBorders>
            <w:shd w:val="clear" w:color="auto" w:fill="D9D9D9" w:themeFill="background1" w:themeFillShade="D9"/>
          </w:tcPr>
          <w:p w14:paraId="650D028B" w14:textId="5E69541E"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3F278B1A" w14:textId="442A9318" w:rsidR="00325702" w:rsidRDefault="00325702" w:rsidP="009E0A9D">
            <w:pPr>
              <w:spacing w:after="0" w:line="240" w:lineRule="auto"/>
            </w:pPr>
            <w:r>
              <w:t>14:11</w:t>
            </w:r>
          </w:p>
        </w:tc>
        <w:tc>
          <w:tcPr>
            <w:tcW w:w="2823" w:type="dxa"/>
            <w:gridSpan w:val="2"/>
            <w:tcBorders>
              <w:left w:val="single" w:sz="4" w:space="0" w:color="000000"/>
              <w:right w:val="single" w:sz="4" w:space="0" w:color="000000"/>
            </w:tcBorders>
            <w:shd w:val="clear" w:color="auto" w:fill="D9D9D9" w:themeFill="background1" w:themeFillShade="D9"/>
          </w:tcPr>
          <w:p w14:paraId="6B1040E8" w14:textId="4F33BE78" w:rsidR="00325702" w:rsidRPr="00BF0F20" w:rsidRDefault="00325702" w:rsidP="009E0A9D">
            <w:pPr>
              <w:spacing w:after="0" w:line="240" w:lineRule="auto"/>
            </w:pPr>
            <w:r>
              <w:t>cp_femb_en</w:t>
            </w:r>
          </w:p>
        </w:tc>
        <w:tc>
          <w:tcPr>
            <w:tcW w:w="4386" w:type="dxa"/>
            <w:gridSpan w:val="2"/>
            <w:tcBorders>
              <w:left w:val="single" w:sz="4" w:space="0" w:color="000000"/>
              <w:right w:val="single" w:sz="4" w:space="0" w:color="000000"/>
            </w:tcBorders>
            <w:shd w:val="clear" w:color="auto" w:fill="D9D9D9" w:themeFill="background1" w:themeFillShade="D9"/>
          </w:tcPr>
          <w:p w14:paraId="6996E3AA" w14:textId="060C12B3" w:rsidR="00325702" w:rsidRDefault="00325702" w:rsidP="009E0A9D">
            <w:pPr>
              <w:spacing w:after="0" w:line="240" w:lineRule="auto"/>
            </w:pPr>
            <w:r>
              <w:t>Calibration pulse enable per FEMB (0..3)</w:t>
            </w:r>
          </w:p>
        </w:tc>
      </w:tr>
      <w:tr w:rsidR="009E0A9D" w14:paraId="787DFCA4" w14:textId="77777777" w:rsidTr="00325702">
        <w:tc>
          <w:tcPr>
            <w:tcW w:w="1242" w:type="dxa"/>
            <w:tcBorders>
              <w:left w:val="single" w:sz="4" w:space="0" w:color="000000"/>
              <w:right w:val="single" w:sz="4" w:space="0" w:color="000000"/>
            </w:tcBorders>
            <w:shd w:val="clear" w:color="auto" w:fill="D9D9D9" w:themeFill="background1" w:themeFillShade="D9"/>
          </w:tcPr>
          <w:p w14:paraId="052ED058" w14:textId="1281DAE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FFB7949" w14:textId="249F117D" w:rsidR="009E0A9D" w:rsidRDefault="009E0A9D" w:rsidP="009E0A9D">
            <w:pPr>
              <w:spacing w:after="0" w:line="240" w:lineRule="auto"/>
            </w:pPr>
            <w:r>
              <w:t>31:16</w:t>
            </w:r>
          </w:p>
        </w:tc>
        <w:tc>
          <w:tcPr>
            <w:tcW w:w="2823" w:type="dxa"/>
            <w:gridSpan w:val="2"/>
            <w:tcBorders>
              <w:left w:val="single" w:sz="4" w:space="0" w:color="000000"/>
              <w:right w:val="single" w:sz="4" w:space="0" w:color="000000"/>
            </w:tcBorders>
            <w:shd w:val="clear" w:color="auto" w:fill="D9D9D9" w:themeFill="background1" w:themeFillShade="D9"/>
          </w:tcPr>
          <w:p w14:paraId="1D68E400" w14:textId="7A68367E" w:rsidR="009E0A9D" w:rsidRPr="00BF0F20" w:rsidRDefault="009E0A9D" w:rsidP="009E0A9D">
            <w:pPr>
              <w:spacing w:after="0" w:line="240" w:lineRule="auto"/>
            </w:pPr>
            <w:r>
              <w:t>cal_dac_data</w:t>
            </w:r>
          </w:p>
        </w:tc>
        <w:tc>
          <w:tcPr>
            <w:tcW w:w="4386" w:type="dxa"/>
            <w:gridSpan w:val="2"/>
            <w:tcBorders>
              <w:left w:val="single" w:sz="4" w:space="0" w:color="000000"/>
              <w:right w:val="single" w:sz="4" w:space="0" w:color="000000"/>
            </w:tcBorders>
            <w:shd w:val="clear" w:color="auto" w:fill="D9D9D9" w:themeFill="background1" w:themeFillShade="D9"/>
          </w:tcPr>
          <w:p w14:paraId="5BFF9EDA" w14:textId="187295F2" w:rsidR="009E0A9D" w:rsidRDefault="009E0A9D" w:rsidP="009E0A9D">
            <w:pPr>
              <w:spacing w:after="0" w:line="240" w:lineRule="auto"/>
            </w:pPr>
            <w:r>
              <w:t>Calibration DAC data</w:t>
            </w:r>
          </w:p>
        </w:tc>
      </w:tr>
      <w:tr w:rsidR="00325702" w14:paraId="3641EBB9" w14:textId="77777777" w:rsidTr="00325702">
        <w:tc>
          <w:tcPr>
            <w:tcW w:w="1242" w:type="dxa"/>
            <w:tcBorders>
              <w:left w:val="single" w:sz="4" w:space="0" w:color="000000"/>
              <w:right w:val="single" w:sz="4" w:space="0" w:color="000000"/>
            </w:tcBorders>
            <w:shd w:val="clear" w:color="auto" w:fill="auto"/>
          </w:tcPr>
          <w:p w14:paraId="4E7FAEC7" w14:textId="61C83C76" w:rsidR="00325702" w:rsidRDefault="00325702" w:rsidP="009E0A9D">
            <w:pPr>
              <w:spacing w:after="0" w:line="240" w:lineRule="auto"/>
            </w:pPr>
            <w:r>
              <w:t>A00C0040</w:t>
            </w:r>
          </w:p>
        </w:tc>
        <w:tc>
          <w:tcPr>
            <w:tcW w:w="917" w:type="dxa"/>
            <w:gridSpan w:val="2"/>
            <w:tcBorders>
              <w:left w:val="single" w:sz="4" w:space="0" w:color="000000"/>
              <w:right w:val="single" w:sz="4" w:space="0" w:color="000000"/>
            </w:tcBorders>
            <w:shd w:val="clear" w:color="auto" w:fill="auto"/>
          </w:tcPr>
          <w:p w14:paraId="1360DE3D" w14:textId="33AA4948" w:rsidR="00325702" w:rsidRDefault="00325702" w:rsidP="009E0A9D">
            <w:pPr>
              <w:spacing w:after="0" w:line="240" w:lineRule="auto"/>
            </w:pPr>
            <w:r>
              <w:t>20:0</w:t>
            </w:r>
          </w:p>
        </w:tc>
        <w:tc>
          <w:tcPr>
            <w:tcW w:w="2823" w:type="dxa"/>
            <w:gridSpan w:val="2"/>
            <w:tcBorders>
              <w:left w:val="single" w:sz="4" w:space="0" w:color="000000"/>
              <w:right w:val="single" w:sz="4" w:space="0" w:color="000000"/>
            </w:tcBorders>
            <w:shd w:val="clear" w:color="auto" w:fill="auto"/>
          </w:tcPr>
          <w:p w14:paraId="063A8AC1" w14:textId="7222DBB6" w:rsidR="00325702" w:rsidRDefault="00325702" w:rsidP="009E0A9D">
            <w:pPr>
              <w:spacing w:after="0" w:line="240" w:lineRule="auto"/>
            </w:pPr>
            <w:r>
              <w:t>cp_period</w:t>
            </w:r>
          </w:p>
        </w:tc>
        <w:tc>
          <w:tcPr>
            <w:tcW w:w="4386" w:type="dxa"/>
            <w:gridSpan w:val="2"/>
            <w:tcBorders>
              <w:left w:val="single" w:sz="4" w:space="0" w:color="000000"/>
              <w:right w:val="single" w:sz="4" w:space="0" w:color="000000"/>
            </w:tcBorders>
            <w:shd w:val="clear" w:color="auto" w:fill="auto"/>
          </w:tcPr>
          <w:p w14:paraId="0EE9B142" w14:textId="1AA77295" w:rsidR="00325702" w:rsidRDefault="00325702" w:rsidP="009E0A9D">
            <w:pPr>
              <w:spacing w:after="0" w:line="240" w:lineRule="auto"/>
            </w:pPr>
            <w:r>
              <w:t>Calibration pulse period. Units: ADC clock, 16 ns * 32 = 512 ns</w:t>
            </w:r>
          </w:p>
        </w:tc>
      </w:tr>
      <w:tr w:rsidR="00325702" w14:paraId="5CE6F0DC" w14:textId="77777777" w:rsidTr="003D3B3E">
        <w:tc>
          <w:tcPr>
            <w:tcW w:w="1242" w:type="dxa"/>
            <w:tcBorders>
              <w:left w:val="single" w:sz="4" w:space="0" w:color="000000"/>
              <w:right w:val="single" w:sz="4" w:space="0" w:color="000000"/>
            </w:tcBorders>
            <w:shd w:val="clear" w:color="auto" w:fill="D9D9D9" w:themeFill="background1" w:themeFillShade="D9"/>
          </w:tcPr>
          <w:p w14:paraId="7EB6D2AA" w14:textId="5D4A43E4" w:rsidR="00325702" w:rsidRDefault="00325702" w:rsidP="009E0A9D">
            <w:pPr>
              <w:spacing w:after="0" w:line="240" w:lineRule="auto"/>
            </w:pPr>
            <w:r>
              <w:t>A00C0044</w:t>
            </w:r>
          </w:p>
        </w:tc>
        <w:tc>
          <w:tcPr>
            <w:tcW w:w="917" w:type="dxa"/>
            <w:gridSpan w:val="2"/>
            <w:tcBorders>
              <w:left w:val="single" w:sz="4" w:space="0" w:color="000000"/>
              <w:right w:val="single" w:sz="4" w:space="0" w:color="000000"/>
            </w:tcBorders>
            <w:shd w:val="clear" w:color="auto" w:fill="D9D9D9" w:themeFill="background1" w:themeFillShade="D9"/>
          </w:tcPr>
          <w:p w14:paraId="46BCD053" w14:textId="5EB54994" w:rsidR="00325702" w:rsidRDefault="00325702" w:rsidP="009E0A9D">
            <w:pPr>
              <w:spacing w:after="0" w:line="240" w:lineRule="auto"/>
            </w:pPr>
            <w:r>
              <w:t>26:0</w:t>
            </w:r>
          </w:p>
        </w:tc>
        <w:tc>
          <w:tcPr>
            <w:tcW w:w="2823" w:type="dxa"/>
            <w:gridSpan w:val="2"/>
            <w:tcBorders>
              <w:left w:val="single" w:sz="4" w:space="0" w:color="000000"/>
              <w:right w:val="single" w:sz="4" w:space="0" w:color="000000"/>
            </w:tcBorders>
            <w:shd w:val="clear" w:color="auto" w:fill="D9D9D9" w:themeFill="background1" w:themeFillShade="D9"/>
          </w:tcPr>
          <w:p w14:paraId="5490D0B3" w14:textId="7E6BEBEA" w:rsidR="00325702" w:rsidRDefault="00325702" w:rsidP="009E0A9D">
            <w:pPr>
              <w:spacing w:after="0" w:line="240" w:lineRule="auto"/>
            </w:pPr>
            <w:r>
              <w:t>cp_high_time</w:t>
            </w:r>
          </w:p>
        </w:tc>
        <w:tc>
          <w:tcPr>
            <w:tcW w:w="4386" w:type="dxa"/>
            <w:gridSpan w:val="2"/>
            <w:tcBorders>
              <w:left w:val="single" w:sz="4" w:space="0" w:color="000000"/>
              <w:right w:val="single" w:sz="4" w:space="0" w:color="000000"/>
            </w:tcBorders>
            <w:shd w:val="clear" w:color="auto" w:fill="D9D9D9" w:themeFill="background1" w:themeFillShade="D9"/>
          </w:tcPr>
          <w:p w14:paraId="52A346FB" w14:textId="5A8D959B" w:rsidR="00325702" w:rsidRDefault="00325702" w:rsidP="009E0A9D">
            <w:pPr>
              <w:spacing w:after="0" w:line="240" w:lineRule="auto"/>
            </w:pPr>
            <w:r>
              <w:t>Calibration pulse high time, units: system clock, 16 ns</w:t>
            </w:r>
          </w:p>
        </w:tc>
      </w:tr>
      <w:tr w:rsidR="003D3B3E" w14:paraId="72E76CBC" w14:textId="77777777" w:rsidTr="003D3B3E">
        <w:tc>
          <w:tcPr>
            <w:tcW w:w="1242" w:type="dxa"/>
            <w:tcBorders>
              <w:left w:val="single" w:sz="4" w:space="0" w:color="000000"/>
              <w:right w:val="single" w:sz="4" w:space="0" w:color="000000"/>
            </w:tcBorders>
            <w:shd w:val="clear" w:color="auto" w:fill="auto"/>
          </w:tcPr>
          <w:p w14:paraId="3957C8A5" w14:textId="380B04FE" w:rsidR="003D3B3E" w:rsidRDefault="003D3B3E" w:rsidP="009E0A9D">
            <w:pPr>
              <w:spacing w:after="0" w:line="240" w:lineRule="auto"/>
            </w:pPr>
            <w:r>
              <w:t>A00C0048</w:t>
            </w:r>
          </w:p>
        </w:tc>
        <w:tc>
          <w:tcPr>
            <w:tcW w:w="917" w:type="dxa"/>
            <w:gridSpan w:val="2"/>
            <w:tcBorders>
              <w:left w:val="single" w:sz="4" w:space="0" w:color="000000"/>
              <w:right w:val="single" w:sz="4" w:space="0" w:color="000000"/>
            </w:tcBorders>
            <w:shd w:val="clear" w:color="auto" w:fill="auto"/>
          </w:tcPr>
          <w:p w14:paraId="77B93E2D" w14:textId="7DC65001" w:rsidR="003D3B3E" w:rsidRDefault="003D3B3E" w:rsidP="009E0A9D">
            <w:pPr>
              <w:spacing w:after="0" w:line="240" w:lineRule="auto"/>
            </w:pPr>
            <w:r>
              <w:t>31:0</w:t>
            </w:r>
          </w:p>
        </w:tc>
        <w:tc>
          <w:tcPr>
            <w:tcW w:w="2823" w:type="dxa"/>
            <w:gridSpan w:val="2"/>
            <w:tcBorders>
              <w:left w:val="single" w:sz="4" w:space="0" w:color="000000"/>
              <w:right w:val="single" w:sz="4" w:space="0" w:color="000000"/>
            </w:tcBorders>
            <w:shd w:val="clear" w:color="auto" w:fill="auto"/>
          </w:tcPr>
          <w:p w14:paraId="18933531" w14:textId="1E6633D3" w:rsidR="003D3B3E" w:rsidRDefault="003D3B3E" w:rsidP="009E0A9D">
            <w:pPr>
              <w:spacing w:after="0" w:line="240" w:lineRule="auto"/>
            </w:pPr>
            <w:r>
              <w:t>ext_mac_addr[0] bits [31:0]</w:t>
            </w:r>
          </w:p>
        </w:tc>
        <w:tc>
          <w:tcPr>
            <w:tcW w:w="4386" w:type="dxa"/>
            <w:gridSpan w:val="2"/>
            <w:tcBorders>
              <w:left w:val="single" w:sz="4" w:space="0" w:color="000000"/>
              <w:right w:val="single" w:sz="4" w:space="0" w:color="000000"/>
            </w:tcBorders>
            <w:shd w:val="clear" w:color="auto" w:fill="auto"/>
          </w:tcPr>
          <w:p w14:paraId="626C618E" w14:textId="299ACFA3" w:rsidR="003D3B3E" w:rsidRDefault="003D3B3E" w:rsidP="009E0A9D">
            <w:pPr>
              <w:spacing w:after="0" w:line="240" w:lineRule="auto"/>
            </w:pPr>
            <w:r>
              <w:t>Hermes link 0 MAC address lower 32 bits</w:t>
            </w:r>
          </w:p>
        </w:tc>
      </w:tr>
      <w:tr w:rsidR="003D3B3E" w14:paraId="5AA463A0" w14:textId="77777777" w:rsidTr="003D3B3E">
        <w:tc>
          <w:tcPr>
            <w:tcW w:w="1242" w:type="dxa"/>
            <w:tcBorders>
              <w:left w:val="single" w:sz="4" w:space="0" w:color="000000"/>
              <w:right w:val="single" w:sz="4" w:space="0" w:color="000000"/>
            </w:tcBorders>
            <w:shd w:val="clear" w:color="auto" w:fill="D9D9D9" w:themeFill="background1" w:themeFillShade="D9"/>
          </w:tcPr>
          <w:p w14:paraId="0994A740" w14:textId="26F811F7" w:rsidR="003D3B3E" w:rsidRDefault="003D3B3E" w:rsidP="009E0A9D">
            <w:pPr>
              <w:spacing w:after="0" w:line="240" w:lineRule="auto"/>
            </w:pPr>
            <w:r>
              <w:t>A00C004C</w:t>
            </w:r>
          </w:p>
        </w:tc>
        <w:tc>
          <w:tcPr>
            <w:tcW w:w="917" w:type="dxa"/>
            <w:gridSpan w:val="2"/>
            <w:tcBorders>
              <w:left w:val="single" w:sz="4" w:space="0" w:color="000000"/>
              <w:right w:val="single" w:sz="4" w:space="0" w:color="000000"/>
            </w:tcBorders>
            <w:shd w:val="clear" w:color="auto" w:fill="D9D9D9" w:themeFill="background1" w:themeFillShade="D9"/>
          </w:tcPr>
          <w:p w14:paraId="26E105C3" w14:textId="0B91E5F5" w:rsidR="003D3B3E" w:rsidRDefault="003D3B3E" w:rsidP="009E0A9D">
            <w:pPr>
              <w:spacing w:after="0" w:line="240" w:lineRule="auto"/>
            </w:pPr>
            <w:r>
              <w:t>15:0</w:t>
            </w:r>
          </w:p>
        </w:tc>
        <w:tc>
          <w:tcPr>
            <w:tcW w:w="2823" w:type="dxa"/>
            <w:gridSpan w:val="2"/>
            <w:tcBorders>
              <w:left w:val="single" w:sz="4" w:space="0" w:color="000000"/>
              <w:right w:val="single" w:sz="4" w:space="0" w:color="000000"/>
            </w:tcBorders>
            <w:shd w:val="clear" w:color="auto" w:fill="D9D9D9" w:themeFill="background1" w:themeFillShade="D9"/>
          </w:tcPr>
          <w:p w14:paraId="21A6D692" w14:textId="58466F2E" w:rsidR="003D3B3E" w:rsidRDefault="003D3B3E" w:rsidP="009E0A9D">
            <w:pPr>
              <w:spacing w:after="0" w:line="240" w:lineRule="auto"/>
            </w:pPr>
            <w:r>
              <w:t>ext_mac_addr[0] bits [47:32]</w:t>
            </w:r>
          </w:p>
        </w:tc>
        <w:tc>
          <w:tcPr>
            <w:tcW w:w="4386" w:type="dxa"/>
            <w:gridSpan w:val="2"/>
            <w:tcBorders>
              <w:left w:val="single" w:sz="4" w:space="0" w:color="000000"/>
              <w:right w:val="single" w:sz="4" w:space="0" w:color="000000"/>
            </w:tcBorders>
            <w:shd w:val="clear" w:color="auto" w:fill="D9D9D9" w:themeFill="background1" w:themeFillShade="D9"/>
          </w:tcPr>
          <w:p w14:paraId="18825284" w14:textId="01EB7B7A" w:rsidR="003D3B3E" w:rsidRDefault="003D3B3E" w:rsidP="009E0A9D">
            <w:pPr>
              <w:spacing w:after="0" w:line="240" w:lineRule="auto"/>
            </w:pPr>
            <w:r>
              <w:t>Hermes link 0 MAC address higher 16 bits</w:t>
            </w:r>
          </w:p>
        </w:tc>
      </w:tr>
      <w:tr w:rsidR="003D3B3E" w14:paraId="7C3CE758" w14:textId="77777777" w:rsidTr="003D3B3E">
        <w:tc>
          <w:tcPr>
            <w:tcW w:w="1242" w:type="dxa"/>
            <w:tcBorders>
              <w:left w:val="single" w:sz="4" w:space="0" w:color="000000"/>
              <w:right w:val="single" w:sz="4" w:space="0" w:color="000000"/>
            </w:tcBorders>
            <w:shd w:val="clear" w:color="auto" w:fill="D9D9D9" w:themeFill="background1" w:themeFillShade="D9"/>
          </w:tcPr>
          <w:p w14:paraId="022C5724" w14:textId="49C5F53F" w:rsidR="003D3B3E" w:rsidRDefault="003D3B3E" w:rsidP="009E0A9D">
            <w:pPr>
              <w:spacing w:after="0" w:line="240" w:lineRule="auto"/>
            </w:pPr>
            <w:r>
              <w:t>A00C004C</w:t>
            </w:r>
          </w:p>
        </w:tc>
        <w:tc>
          <w:tcPr>
            <w:tcW w:w="917" w:type="dxa"/>
            <w:gridSpan w:val="2"/>
            <w:tcBorders>
              <w:left w:val="single" w:sz="4" w:space="0" w:color="000000"/>
              <w:right w:val="single" w:sz="4" w:space="0" w:color="000000"/>
            </w:tcBorders>
            <w:shd w:val="clear" w:color="auto" w:fill="D9D9D9" w:themeFill="background1" w:themeFillShade="D9"/>
          </w:tcPr>
          <w:p w14:paraId="7A17AE3B" w14:textId="53F719C3" w:rsidR="003D3B3E" w:rsidRDefault="003D3B3E" w:rsidP="009E0A9D">
            <w:pPr>
              <w:spacing w:after="0" w:line="240" w:lineRule="auto"/>
            </w:pPr>
            <w:r>
              <w:t>31:16</w:t>
            </w:r>
          </w:p>
        </w:tc>
        <w:tc>
          <w:tcPr>
            <w:tcW w:w="2823" w:type="dxa"/>
            <w:gridSpan w:val="2"/>
            <w:tcBorders>
              <w:left w:val="single" w:sz="4" w:space="0" w:color="000000"/>
              <w:right w:val="single" w:sz="4" w:space="0" w:color="000000"/>
            </w:tcBorders>
            <w:shd w:val="clear" w:color="auto" w:fill="D9D9D9" w:themeFill="background1" w:themeFillShade="D9"/>
          </w:tcPr>
          <w:p w14:paraId="79840970" w14:textId="651DA5C0" w:rsidR="003D3B3E" w:rsidRDefault="003D3B3E" w:rsidP="009E0A9D">
            <w:pPr>
              <w:spacing w:after="0" w:line="240" w:lineRule="auto"/>
            </w:pPr>
            <w:r>
              <w:t>ext_port_addr[0]</w:t>
            </w:r>
          </w:p>
        </w:tc>
        <w:tc>
          <w:tcPr>
            <w:tcW w:w="4386" w:type="dxa"/>
            <w:gridSpan w:val="2"/>
            <w:tcBorders>
              <w:left w:val="single" w:sz="4" w:space="0" w:color="000000"/>
              <w:right w:val="single" w:sz="4" w:space="0" w:color="000000"/>
            </w:tcBorders>
            <w:shd w:val="clear" w:color="auto" w:fill="D9D9D9" w:themeFill="background1" w:themeFillShade="D9"/>
          </w:tcPr>
          <w:p w14:paraId="596B1621" w14:textId="73EB707D" w:rsidR="003D3B3E" w:rsidRDefault="003D3B3E" w:rsidP="009E0A9D">
            <w:pPr>
              <w:spacing w:after="0" w:line="240" w:lineRule="auto"/>
            </w:pPr>
            <w:r>
              <w:t>Hermes link 0 port address</w:t>
            </w:r>
          </w:p>
        </w:tc>
      </w:tr>
      <w:tr w:rsidR="003D3B3E" w14:paraId="4D50BE44" w14:textId="77777777" w:rsidTr="003D3B3E">
        <w:tc>
          <w:tcPr>
            <w:tcW w:w="1242" w:type="dxa"/>
            <w:tcBorders>
              <w:left w:val="single" w:sz="4" w:space="0" w:color="000000"/>
              <w:right w:val="single" w:sz="4" w:space="0" w:color="000000"/>
            </w:tcBorders>
            <w:shd w:val="clear" w:color="auto" w:fill="auto"/>
          </w:tcPr>
          <w:p w14:paraId="75557768" w14:textId="662E8BDA" w:rsidR="003D3B3E" w:rsidRDefault="003D3B3E" w:rsidP="009E0A9D">
            <w:pPr>
              <w:spacing w:after="0" w:line="240" w:lineRule="auto"/>
            </w:pPr>
            <w:r>
              <w:t>A00C0050</w:t>
            </w:r>
          </w:p>
        </w:tc>
        <w:tc>
          <w:tcPr>
            <w:tcW w:w="917" w:type="dxa"/>
            <w:gridSpan w:val="2"/>
            <w:tcBorders>
              <w:left w:val="single" w:sz="4" w:space="0" w:color="000000"/>
              <w:right w:val="single" w:sz="4" w:space="0" w:color="000000"/>
            </w:tcBorders>
            <w:shd w:val="clear" w:color="auto" w:fill="auto"/>
          </w:tcPr>
          <w:p w14:paraId="6AD2BACD" w14:textId="3DF97F03" w:rsidR="003D3B3E" w:rsidRDefault="003D3B3E" w:rsidP="009E0A9D">
            <w:pPr>
              <w:spacing w:after="0" w:line="240" w:lineRule="auto"/>
            </w:pPr>
            <w:r>
              <w:t>31:0</w:t>
            </w:r>
          </w:p>
        </w:tc>
        <w:tc>
          <w:tcPr>
            <w:tcW w:w="2823" w:type="dxa"/>
            <w:gridSpan w:val="2"/>
            <w:tcBorders>
              <w:left w:val="single" w:sz="4" w:space="0" w:color="000000"/>
              <w:right w:val="single" w:sz="4" w:space="0" w:color="000000"/>
            </w:tcBorders>
            <w:shd w:val="clear" w:color="auto" w:fill="auto"/>
          </w:tcPr>
          <w:p w14:paraId="31554B93" w14:textId="37D5369A" w:rsidR="003D3B3E" w:rsidRDefault="003D3B3E" w:rsidP="009E0A9D">
            <w:pPr>
              <w:spacing w:after="0" w:line="240" w:lineRule="auto"/>
            </w:pPr>
            <w:r>
              <w:t>ext_ip_addr[0]</w:t>
            </w:r>
          </w:p>
        </w:tc>
        <w:tc>
          <w:tcPr>
            <w:tcW w:w="4386" w:type="dxa"/>
            <w:gridSpan w:val="2"/>
            <w:tcBorders>
              <w:left w:val="single" w:sz="4" w:space="0" w:color="000000"/>
              <w:right w:val="single" w:sz="4" w:space="0" w:color="000000"/>
            </w:tcBorders>
            <w:shd w:val="clear" w:color="auto" w:fill="auto"/>
          </w:tcPr>
          <w:p w14:paraId="30411F0B" w14:textId="5232F40B" w:rsidR="003D3B3E" w:rsidRDefault="003D3B3E" w:rsidP="009E0A9D">
            <w:pPr>
              <w:spacing w:after="0" w:line="240" w:lineRule="auto"/>
            </w:pPr>
            <w:r>
              <w:t>Hermes link 0 IP address</w:t>
            </w:r>
          </w:p>
        </w:tc>
      </w:tr>
      <w:tr w:rsidR="003D3B3E" w14:paraId="4B8DB18E" w14:textId="77777777" w:rsidTr="003D3B3E">
        <w:tc>
          <w:tcPr>
            <w:tcW w:w="1242" w:type="dxa"/>
            <w:tcBorders>
              <w:left w:val="single" w:sz="4" w:space="0" w:color="000000"/>
              <w:right w:val="single" w:sz="4" w:space="0" w:color="000000"/>
            </w:tcBorders>
            <w:shd w:val="clear" w:color="auto" w:fill="D9D9D9" w:themeFill="background1" w:themeFillShade="D9"/>
          </w:tcPr>
          <w:p w14:paraId="434E6BB3" w14:textId="6F8AECEF" w:rsidR="003D3B3E" w:rsidRDefault="003D3B3E" w:rsidP="003D3B3E">
            <w:pPr>
              <w:spacing w:after="0" w:line="240" w:lineRule="auto"/>
            </w:pPr>
            <w:r>
              <w:t>A00C0054</w:t>
            </w:r>
          </w:p>
        </w:tc>
        <w:tc>
          <w:tcPr>
            <w:tcW w:w="917" w:type="dxa"/>
            <w:gridSpan w:val="2"/>
            <w:tcBorders>
              <w:left w:val="single" w:sz="4" w:space="0" w:color="000000"/>
              <w:right w:val="single" w:sz="4" w:space="0" w:color="000000"/>
            </w:tcBorders>
            <w:shd w:val="clear" w:color="auto" w:fill="D9D9D9" w:themeFill="background1" w:themeFillShade="D9"/>
          </w:tcPr>
          <w:p w14:paraId="32868FC4" w14:textId="62F3FCC1" w:rsidR="003D3B3E" w:rsidRDefault="003D3B3E" w:rsidP="003D3B3E">
            <w:pPr>
              <w:spacing w:after="0" w:line="240" w:lineRule="auto"/>
            </w:pPr>
            <w:r>
              <w:t>31:0</w:t>
            </w:r>
          </w:p>
        </w:tc>
        <w:tc>
          <w:tcPr>
            <w:tcW w:w="2823" w:type="dxa"/>
            <w:gridSpan w:val="2"/>
            <w:tcBorders>
              <w:left w:val="single" w:sz="4" w:space="0" w:color="000000"/>
              <w:right w:val="single" w:sz="4" w:space="0" w:color="000000"/>
            </w:tcBorders>
            <w:shd w:val="clear" w:color="auto" w:fill="D9D9D9" w:themeFill="background1" w:themeFillShade="D9"/>
          </w:tcPr>
          <w:p w14:paraId="6F460E98" w14:textId="6EA6973E" w:rsidR="003D3B3E" w:rsidRDefault="003D3B3E" w:rsidP="003D3B3E">
            <w:pPr>
              <w:spacing w:after="0" w:line="240" w:lineRule="auto"/>
            </w:pPr>
            <w:r>
              <w:t>ext_mac_addr[1] bits [31:0]</w:t>
            </w:r>
          </w:p>
        </w:tc>
        <w:tc>
          <w:tcPr>
            <w:tcW w:w="4386" w:type="dxa"/>
            <w:gridSpan w:val="2"/>
            <w:tcBorders>
              <w:left w:val="single" w:sz="4" w:space="0" w:color="000000"/>
              <w:right w:val="single" w:sz="4" w:space="0" w:color="000000"/>
            </w:tcBorders>
            <w:shd w:val="clear" w:color="auto" w:fill="D9D9D9" w:themeFill="background1" w:themeFillShade="D9"/>
          </w:tcPr>
          <w:p w14:paraId="6DAAC67E" w14:textId="313FE263" w:rsidR="003D3B3E" w:rsidRDefault="003D3B3E" w:rsidP="003D3B3E">
            <w:pPr>
              <w:spacing w:after="0" w:line="240" w:lineRule="auto"/>
            </w:pPr>
            <w:r>
              <w:t>Hermes link 1 MAC address lower 32 bits</w:t>
            </w:r>
          </w:p>
        </w:tc>
      </w:tr>
      <w:tr w:rsidR="003D3B3E" w14:paraId="7EAC710B" w14:textId="77777777" w:rsidTr="003D3B3E">
        <w:tc>
          <w:tcPr>
            <w:tcW w:w="1242" w:type="dxa"/>
            <w:tcBorders>
              <w:left w:val="single" w:sz="4" w:space="0" w:color="000000"/>
              <w:right w:val="single" w:sz="4" w:space="0" w:color="000000"/>
            </w:tcBorders>
            <w:shd w:val="clear" w:color="auto" w:fill="auto"/>
          </w:tcPr>
          <w:p w14:paraId="7EBFD2F3" w14:textId="05C566E4" w:rsidR="003D3B3E" w:rsidRDefault="003D3B3E" w:rsidP="003D3B3E">
            <w:pPr>
              <w:spacing w:after="0" w:line="240" w:lineRule="auto"/>
            </w:pPr>
            <w:r>
              <w:t>A00C0058</w:t>
            </w:r>
          </w:p>
        </w:tc>
        <w:tc>
          <w:tcPr>
            <w:tcW w:w="917" w:type="dxa"/>
            <w:gridSpan w:val="2"/>
            <w:tcBorders>
              <w:left w:val="single" w:sz="4" w:space="0" w:color="000000"/>
              <w:right w:val="single" w:sz="4" w:space="0" w:color="000000"/>
            </w:tcBorders>
            <w:shd w:val="clear" w:color="auto" w:fill="auto"/>
          </w:tcPr>
          <w:p w14:paraId="200CBB9A" w14:textId="4534759E" w:rsidR="003D3B3E" w:rsidRDefault="003D3B3E" w:rsidP="003D3B3E">
            <w:pPr>
              <w:spacing w:after="0" w:line="240" w:lineRule="auto"/>
            </w:pPr>
            <w:r>
              <w:t>15:0</w:t>
            </w:r>
          </w:p>
        </w:tc>
        <w:tc>
          <w:tcPr>
            <w:tcW w:w="2823" w:type="dxa"/>
            <w:gridSpan w:val="2"/>
            <w:tcBorders>
              <w:left w:val="single" w:sz="4" w:space="0" w:color="000000"/>
              <w:right w:val="single" w:sz="4" w:space="0" w:color="000000"/>
            </w:tcBorders>
            <w:shd w:val="clear" w:color="auto" w:fill="auto"/>
          </w:tcPr>
          <w:p w14:paraId="2385B839" w14:textId="46D5F5B7" w:rsidR="003D3B3E" w:rsidRDefault="003D3B3E" w:rsidP="003D3B3E">
            <w:pPr>
              <w:spacing w:after="0" w:line="240" w:lineRule="auto"/>
            </w:pPr>
            <w:r>
              <w:t>ext_mac_addr[1] bits [47:32]</w:t>
            </w:r>
          </w:p>
        </w:tc>
        <w:tc>
          <w:tcPr>
            <w:tcW w:w="4386" w:type="dxa"/>
            <w:gridSpan w:val="2"/>
            <w:tcBorders>
              <w:left w:val="single" w:sz="4" w:space="0" w:color="000000"/>
              <w:right w:val="single" w:sz="4" w:space="0" w:color="000000"/>
            </w:tcBorders>
            <w:shd w:val="clear" w:color="auto" w:fill="auto"/>
          </w:tcPr>
          <w:p w14:paraId="5BF91BCD" w14:textId="01E664A5" w:rsidR="003D3B3E" w:rsidRDefault="003D3B3E" w:rsidP="003D3B3E">
            <w:pPr>
              <w:spacing w:after="0" w:line="240" w:lineRule="auto"/>
            </w:pPr>
            <w:r>
              <w:t>Hermes link 1 MAC address higher 16 bits</w:t>
            </w:r>
          </w:p>
        </w:tc>
      </w:tr>
      <w:tr w:rsidR="003D3B3E" w14:paraId="46CF14A6" w14:textId="77777777" w:rsidTr="003D3B3E">
        <w:tc>
          <w:tcPr>
            <w:tcW w:w="1242" w:type="dxa"/>
            <w:tcBorders>
              <w:left w:val="single" w:sz="4" w:space="0" w:color="000000"/>
              <w:right w:val="single" w:sz="4" w:space="0" w:color="000000"/>
            </w:tcBorders>
            <w:shd w:val="clear" w:color="auto" w:fill="auto"/>
          </w:tcPr>
          <w:p w14:paraId="12ABAE6C" w14:textId="743A6742" w:rsidR="003D3B3E" w:rsidRDefault="003D3B3E" w:rsidP="003D3B3E">
            <w:pPr>
              <w:spacing w:after="0" w:line="240" w:lineRule="auto"/>
            </w:pPr>
            <w:r>
              <w:t>A00C0058</w:t>
            </w:r>
          </w:p>
        </w:tc>
        <w:tc>
          <w:tcPr>
            <w:tcW w:w="917" w:type="dxa"/>
            <w:gridSpan w:val="2"/>
            <w:tcBorders>
              <w:left w:val="single" w:sz="4" w:space="0" w:color="000000"/>
              <w:right w:val="single" w:sz="4" w:space="0" w:color="000000"/>
            </w:tcBorders>
            <w:shd w:val="clear" w:color="auto" w:fill="auto"/>
          </w:tcPr>
          <w:p w14:paraId="5F4F297E" w14:textId="089111C2" w:rsidR="003D3B3E" w:rsidRDefault="003D3B3E" w:rsidP="003D3B3E">
            <w:pPr>
              <w:spacing w:after="0" w:line="240" w:lineRule="auto"/>
            </w:pPr>
            <w:r>
              <w:t>31:16</w:t>
            </w:r>
          </w:p>
        </w:tc>
        <w:tc>
          <w:tcPr>
            <w:tcW w:w="2823" w:type="dxa"/>
            <w:gridSpan w:val="2"/>
            <w:tcBorders>
              <w:left w:val="single" w:sz="4" w:space="0" w:color="000000"/>
              <w:right w:val="single" w:sz="4" w:space="0" w:color="000000"/>
            </w:tcBorders>
            <w:shd w:val="clear" w:color="auto" w:fill="auto"/>
          </w:tcPr>
          <w:p w14:paraId="7AF7B2D1" w14:textId="539DB3B5" w:rsidR="003D3B3E" w:rsidRDefault="003D3B3E" w:rsidP="003D3B3E">
            <w:pPr>
              <w:spacing w:after="0" w:line="240" w:lineRule="auto"/>
            </w:pPr>
            <w:r>
              <w:t>ext_port_addr[1]</w:t>
            </w:r>
          </w:p>
        </w:tc>
        <w:tc>
          <w:tcPr>
            <w:tcW w:w="4386" w:type="dxa"/>
            <w:gridSpan w:val="2"/>
            <w:tcBorders>
              <w:left w:val="single" w:sz="4" w:space="0" w:color="000000"/>
              <w:right w:val="single" w:sz="4" w:space="0" w:color="000000"/>
            </w:tcBorders>
            <w:shd w:val="clear" w:color="auto" w:fill="auto"/>
          </w:tcPr>
          <w:p w14:paraId="0B93F949" w14:textId="351254C6" w:rsidR="003D3B3E" w:rsidRDefault="003D3B3E" w:rsidP="003D3B3E">
            <w:pPr>
              <w:spacing w:after="0" w:line="240" w:lineRule="auto"/>
            </w:pPr>
            <w:r>
              <w:t>Hermes link 1 port address</w:t>
            </w:r>
          </w:p>
        </w:tc>
      </w:tr>
      <w:tr w:rsidR="003D3B3E" w14:paraId="424A2380" w14:textId="77777777" w:rsidTr="009A4F14">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569DF43F" w14:textId="5D7A24DF" w:rsidR="003D3B3E" w:rsidRDefault="003D3B3E" w:rsidP="003D3B3E">
            <w:pPr>
              <w:spacing w:after="0" w:line="240" w:lineRule="auto"/>
            </w:pPr>
            <w:r>
              <w:t>A00C005C</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04AFF3FA" w14:textId="4062ED68" w:rsidR="003D3B3E" w:rsidRDefault="003D3B3E" w:rsidP="003D3B3E">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6D2F5E30" w14:textId="0AF61D9B" w:rsidR="003D3B3E" w:rsidRDefault="003D3B3E" w:rsidP="003D3B3E">
            <w:pPr>
              <w:spacing w:after="0" w:line="240" w:lineRule="auto"/>
            </w:pPr>
            <w:r>
              <w:t>ext_ip_addr[1]</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4D3D4342" w14:textId="27FF2509" w:rsidR="003D3B3E" w:rsidRDefault="003D3B3E" w:rsidP="003D3B3E">
            <w:pPr>
              <w:spacing w:after="0" w:line="240" w:lineRule="auto"/>
            </w:pPr>
            <w:r>
              <w:t>Hermes link 1 IP address</w:t>
            </w:r>
          </w:p>
        </w:tc>
      </w:tr>
    </w:tbl>
    <w:p w14:paraId="1246BFF8" w14:textId="75F12DCE" w:rsidR="00633859" w:rsidRDefault="00B42BE1">
      <w:pPr>
        <w:pStyle w:val="Caption"/>
      </w:pPr>
      <w:bookmarkStart w:id="38" w:name="Ref_Table5_label_and_number"/>
      <w:r>
        <w:t xml:space="preserve">Table </w:t>
      </w:r>
      <w:r>
        <w:fldChar w:fldCharType="begin"/>
      </w:r>
      <w:r>
        <w:instrText xml:space="preserve"> SEQ Table \* ARABIC </w:instrText>
      </w:r>
      <w:r>
        <w:fldChar w:fldCharType="separate"/>
      </w:r>
      <w:r w:rsidR="008D0268">
        <w:rPr>
          <w:noProof/>
        </w:rPr>
        <w:t>7</w:t>
      </w:r>
      <w:r>
        <w:rPr>
          <w:noProof/>
        </w:rPr>
        <w:fldChar w:fldCharType="end"/>
      </w:r>
      <w:bookmarkEnd w:id="38"/>
      <w:r>
        <w:t>. Control registers</w:t>
      </w:r>
    </w:p>
    <w:p w14:paraId="3F3F48F6" w14:textId="77777777" w:rsidR="00633859" w:rsidRDefault="00B42BE1" w:rsidP="00D21DBA">
      <w:pPr>
        <w:pStyle w:val="Heading3"/>
      </w:pPr>
      <w:bookmarkStart w:id="39" w:name="_Toc145270232"/>
      <w:r>
        <w:t>How to set initial value for fake time stamp (FTS):</w:t>
      </w:r>
      <w:bookmarkEnd w:id="39"/>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40" w:name="_Toc145270233"/>
      <w:r>
        <w:t>Using</w:t>
      </w:r>
      <w:r w:rsidR="00B42BE1">
        <w:t xml:space="preserve"> Timing system command codes</w:t>
      </w:r>
      <w:bookmarkEnd w:id="40"/>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5B78C94C" w:rsidR="0066217C" w:rsidRDefault="0066217C" w:rsidP="007A11B6">
      <w:pPr>
        <w:pStyle w:val="Caption"/>
      </w:pPr>
      <w:r>
        <w:t xml:space="preserve">Table </w:t>
      </w:r>
      <w:r>
        <w:fldChar w:fldCharType="begin"/>
      </w:r>
      <w:r>
        <w:instrText xml:space="preserve"> SEQ Table \* ARABIC </w:instrText>
      </w:r>
      <w:r>
        <w:fldChar w:fldCharType="separate"/>
      </w:r>
      <w:r w:rsidR="008D0268">
        <w:rPr>
          <w:noProof/>
        </w:rPr>
        <w:t>8</w:t>
      </w:r>
      <w:r>
        <w:rPr>
          <w:noProof/>
        </w:rPr>
        <w:fldChar w:fldCharType="end"/>
      </w:r>
      <w:r>
        <w:t>. Timing system command codes and enable flags</w:t>
      </w:r>
    </w:p>
    <w:p w14:paraId="66AD174E" w14:textId="4A0B2606" w:rsidR="00633859" w:rsidRDefault="00B42BE1">
      <w:r>
        <w:lastRenderedPageBreak/>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41" w:name="_Toc145270234"/>
      <w:r>
        <w:t>Using fake_daq_stream mode</w:t>
      </w:r>
      <w:bookmarkEnd w:id="41"/>
    </w:p>
    <w:p w14:paraId="26BFB874" w14:textId="77777777" w:rsidR="00114104" w:rsidRDefault="00FB1A60" w:rsidP="00D57A8F">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1D4AE1">
        <w:t xml:space="preserve"> </w:t>
      </w:r>
    </w:p>
    <w:p w14:paraId="1963FEE1" w14:textId="6AE67913" w:rsidR="00633859" w:rsidRDefault="00B42BE1" w:rsidP="00472775">
      <w:pPr>
        <w:pStyle w:val="Heading3"/>
      </w:pPr>
      <w:bookmarkStart w:id="42" w:name="_Toc145270235"/>
      <w:r>
        <w:t>Status registers (read-only):</w:t>
      </w:r>
      <w:bookmarkEnd w:id="42"/>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r>
              <w:t>daq_spy_full[2]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r>
              <w:t>daq_spy_full[3]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r>
              <w:t>daq_spy_full[4]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r>
              <w:t>daq_spy_full[5]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r>
              <w:t>daq_spy_full[6]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r>
              <w:t>daq_spy_full[7]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r>
              <w:t>rxprbserr</w:t>
            </w:r>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r>
              <w:t>fw_second</w:t>
            </w:r>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r>
              <w:t>fw_minute</w:t>
            </w:r>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r>
              <w:t>fw_hour</w:t>
            </w:r>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r>
              <w:t>fw_year</w:t>
            </w:r>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r>
              <w:t>fw_month</w:t>
            </w:r>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r>
              <w:t>fw_day</w:t>
            </w:r>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r>
              <w:t>bp_slot_addr</w:t>
            </w:r>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r>
              <w:t>bp_crate_addr</w:t>
            </w:r>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r>
              <w:t>ts_stat</w:t>
            </w:r>
          </w:p>
        </w:tc>
        <w:tc>
          <w:tcPr>
            <w:tcW w:w="5256" w:type="dxa"/>
            <w:shd w:val="clear" w:color="auto" w:fill="E7E6E6" w:themeFill="background2"/>
          </w:tcPr>
          <w:p w14:paraId="3DE6D2AE" w14:textId="77777777" w:rsidR="005F2535" w:rsidRDefault="005F2535" w:rsidP="005F2535">
            <w:pPr>
              <w:spacing w:after="0" w:line="240" w:lineRule="auto"/>
            </w:pPr>
            <w:r>
              <w:t>ts_stat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r>
              <w:t>ts_rst</w:t>
            </w:r>
          </w:p>
        </w:tc>
        <w:tc>
          <w:tcPr>
            <w:tcW w:w="5256" w:type="dxa"/>
            <w:shd w:val="clear" w:color="auto" w:fill="E7E6E6" w:themeFill="background2"/>
          </w:tcPr>
          <w:p w14:paraId="4916E191" w14:textId="77777777" w:rsidR="005F2535" w:rsidRDefault="005F2535" w:rsidP="005F2535">
            <w:pPr>
              <w:spacing w:after="0" w:line="240" w:lineRule="auto"/>
            </w:pPr>
            <w:r>
              <w:t>ts_rst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r>
              <w:t>ts_rdy</w:t>
            </w:r>
          </w:p>
        </w:tc>
        <w:tc>
          <w:tcPr>
            <w:tcW w:w="5256" w:type="dxa"/>
            <w:shd w:val="clear" w:color="auto" w:fill="E7E6E6" w:themeFill="background2"/>
          </w:tcPr>
          <w:p w14:paraId="559B0F66" w14:textId="77777777" w:rsidR="005F2535" w:rsidRDefault="005F2535" w:rsidP="005F2535">
            <w:pPr>
              <w:spacing w:after="0" w:line="240" w:lineRule="auto"/>
            </w:pPr>
            <w:r>
              <w:t>ts_rdy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r>
              <w:t>ts_sync</w:t>
            </w:r>
          </w:p>
        </w:tc>
        <w:tc>
          <w:tcPr>
            <w:tcW w:w="5256" w:type="dxa"/>
            <w:shd w:val="clear" w:color="auto" w:fill="E7E6E6" w:themeFill="background2"/>
          </w:tcPr>
          <w:p w14:paraId="6573B92F" w14:textId="77777777" w:rsidR="005F2535" w:rsidRDefault="005F2535" w:rsidP="005F2535">
            <w:pPr>
              <w:spacing w:after="0" w:line="240" w:lineRule="auto"/>
            </w:pPr>
            <w:r>
              <w:t>ts_sync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r>
              <w:t>ts_sync_v</w:t>
            </w:r>
          </w:p>
        </w:tc>
        <w:tc>
          <w:tcPr>
            <w:tcW w:w="5256" w:type="dxa"/>
            <w:shd w:val="clear" w:color="auto" w:fill="E7E6E6" w:themeFill="background2"/>
          </w:tcPr>
          <w:p w14:paraId="2383C9DA" w14:textId="77777777" w:rsidR="005F2535" w:rsidRDefault="005F2535" w:rsidP="005F2535">
            <w:pPr>
              <w:spacing w:after="0" w:line="240" w:lineRule="auto"/>
            </w:pPr>
            <w:r>
              <w:t>ts_sync_v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r>
              <w:t xml:space="preserve">mon_adc_busy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r>
              <w:t>cal_dac_busy</w:t>
            </w:r>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r>
              <w:t>spy_addr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lastRenderedPageBreak/>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r>
              <w:t>spy_addr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r>
              <w:t>spy_addr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r>
              <w:t>spy_addr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r>
              <w:t>ts_tstamp[31:0]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r>
              <w:t>ts_tstamp[63:32]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r>
              <w:t>align_delay[0]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r w:rsidRPr="00691E27">
              <w:t>align_delay[</w:t>
            </w:r>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r w:rsidRPr="00691E27">
              <w:t>align_delay[</w:t>
            </w:r>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r w:rsidRPr="00691E27">
              <w:t>align_delay[</w:t>
            </w:r>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r w:rsidRPr="00691E27">
              <w:t>align_delay[</w:t>
            </w:r>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r w:rsidRPr="00691E27">
              <w:t>align_delay[</w:t>
            </w:r>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r w:rsidRPr="00691E27">
              <w:t>align_delay[</w:t>
            </w:r>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r w:rsidRPr="00691E27">
              <w:t>align_delay[</w:t>
            </w:r>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r>
              <w:t>crc_err[0]</w:t>
            </w:r>
          </w:p>
        </w:tc>
        <w:tc>
          <w:tcPr>
            <w:tcW w:w="5256" w:type="dxa"/>
            <w:shd w:val="clear" w:color="auto" w:fill="auto"/>
          </w:tcPr>
          <w:p w14:paraId="253F5835" w14:textId="1F93E2CF" w:rsidR="005F2535" w:rsidRPr="00273D3C" w:rsidRDefault="005F2535" w:rsidP="005F2535">
            <w:pPr>
              <w:keepNext/>
              <w:spacing w:after="0" w:line="240" w:lineRule="auto"/>
            </w:pPr>
            <w:r>
              <w:t>CRC error sticky flags for COLDATA link 0, ADC[1:0]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r>
              <w:t>crc_err[1]</w:t>
            </w:r>
          </w:p>
        </w:tc>
        <w:tc>
          <w:tcPr>
            <w:tcW w:w="5256" w:type="dxa"/>
            <w:shd w:val="clear" w:color="auto" w:fill="auto"/>
          </w:tcPr>
          <w:p w14:paraId="045F305F" w14:textId="42CE5959" w:rsidR="005F2535" w:rsidRPr="00273D3C" w:rsidRDefault="005F2535" w:rsidP="005F2535">
            <w:pPr>
              <w:keepNext/>
              <w:spacing w:after="0" w:line="240" w:lineRule="auto"/>
            </w:pPr>
            <w:r>
              <w:t>CRC error sticky flags for COLDATA link 1, ADC[1:0]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r>
              <w:t>crc_err[2]</w:t>
            </w:r>
          </w:p>
        </w:tc>
        <w:tc>
          <w:tcPr>
            <w:tcW w:w="5256" w:type="dxa"/>
            <w:shd w:val="clear" w:color="auto" w:fill="auto"/>
          </w:tcPr>
          <w:p w14:paraId="1C4FFC7C" w14:textId="10D5526B" w:rsidR="005F2535" w:rsidRPr="00273D3C" w:rsidRDefault="005F2535" w:rsidP="005F2535">
            <w:pPr>
              <w:keepNext/>
              <w:spacing w:after="0" w:line="240" w:lineRule="auto"/>
            </w:pPr>
            <w:r>
              <w:t>CRC error sticky flags for COLDATA link 2, ADC[1:0]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r>
              <w:t>crc_err[3]</w:t>
            </w:r>
          </w:p>
        </w:tc>
        <w:tc>
          <w:tcPr>
            <w:tcW w:w="5256" w:type="dxa"/>
            <w:shd w:val="clear" w:color="auto" w:fill="auto"/>
          </w:tcPr>
          <w:p w14:paraId="117C6E4A" w14:textId="1133ECC9" w:rsidR="005F2535" w:rsidRPr="00273D3C" w:rsidRDefault="005F2535" w:rsidP="005F2535">
            <w:pPr>
              <w:keepNext/>
              <w:spacing w:after="0" w:line="240" w:lineRule="auto"/>
            </w:pPr>
            <w:r>
              <w:t>CRC error sticky flags for COLDATA link 3, ADC[1:0]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r>
              <w:t>crc_err[4]</w:t>
            </w:r>
          </w:p>
        </w:tc>
        <w:tc>
          <w:tcPr>
            <w:tcW w:w="5256" w:type="dxa"/>
            <w:shd w:val="clear" w:color="auto" w:fill="auto"/>
          </w:tcPr>
          <w:p w14:paraId="2A7A14B4" w14:textId="7797BC81" w:rsidR="005F2535" w:rsidRPr="00273D3C" w:rsidRDefault="005F2535" w:rsidP="005F2535">
            <w:pPr>
              <w:keepNext/>
              <w:spacing w:after="0" w:line="240" w:lineRule="auto"/>
            </w:pPr>
            <w:r>
              <w:t>CRC error sticky flags for COLDATA link 4, ADC[1:0]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r>
              <w:t>crc_err[5]</w:t>
            </w:r>
          </w:p>
        </w:tc>
        <w:tc>
          <w:tcPr>
            <w:tcW w:w="5256" w:type="dxa"/>
            <w:shd w:val="clear" w:color="auto" w:fill="auto"/>
          </w:tcPr>
          <w:p w14:paraId="0A3116F1" w14:textId="5081DBEE" w:rsidR="005F2535" w:rsidRPr="00273D3C" w:rsidRDefault="005F2535" w:rsidP="005F2535">
            <w:pPr>
              <w:keepNext/>
              <w:spacing w:after="0" w:line="240" w:lineRule="auto"/>
            </w:pPr>
            <w:r>
              <w:t>CRC error sticky flags for COLDATA link 5, ADC[1:0]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r>
              <w:t>crc_err[6]</w:t>
            </w:r>
          </w:p>
        </w:tc>
        <w:tc>
          <w:tcPr>
            <w:tcW w:w="5256" w:type="dxa"/>
            <w:shd w:val="clear" w:color="auto" w:fill="auto"/>
          </w:tcPr>
          <w:p w14:paraId="05B3BD03" w14:textId="3B79F3EC" w:rsidR="005F2535" w:rsidRPr="00273D3C" w:rsidRDefault="005F2535" w:rsidP="005F2535">
            <w:pPr>
              <w:keepNext/>
              <w:spacing w:after="0" w:line="240" w:lineRule="auto"/>
            </w:pPr>
            <w:r>
              <w:t>CRC error sticky flags for COLDATA link 6, ADC[1:0]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r>
              <w:t>crc_err[7]</w:t>
            </w:r>
          </w:p>
        </w:tc>
        <w:tc>
          <w:tcPr>
            <w:tcW w:w="5256" w:type="dxa"/>
            <w:shd w:val="clear" w:color="auto" w:fill="auto"/>
          </w:tcPr>
          <w:p w14:paraId="6AFDFCBF" w14:textId="4985A7A9" w:rsidR="005F2535" w:rsidRPr="00273D3C" w:rsidRDefault="005F2535" w:rsidP="005F2535">
            <w:pPr>
              <w:keepNext/>
              <w:spacing w:after="0" w:line="240" w:lineRule="auto"/>
            </w:pPr>
            <w:r>
              <w:t>CRC error sticky flags for COLDATA link 7, ADC[1:0]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r>
              <w:t>crc_err[8]</w:t>
            </w:r>
          </w:p>
        </w:tc>
        <w:tc>
          <w:tcPr>
            <w:tcW w:w="5256" w:type="dxa"/>
            <w:shd w:val="clear" w:color="auto" w:fill="auto"/>
          </w:tcPr>
          <w:p w14:paraId="03DB6A06" w14:textId="57DC5BAE" w:rsidR="005F2535" w:rsidRPr="00273D3C" w:rsidRDefault="005F2535" w:rsidP="005F2535">
            <w:pPr>
              <w:keepNext/>
              <w:spacing w:after="0" w:line="240" w:lineRule="auto"/>
            </w:pPr>
            <w:r>
              <w:t>CRC error sticky flags for COLDATA link 8, ADC[1:0]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r>
              <w:t>crc_err[9]</w:t>
            </w:r>
          </w:p>
        </w:tc>
        <w:tc>
          <w:tcPr>
            <w:tcW w:w="5256" w:type="dxa"/>
            <w:shd w:val="clear" w:color="auto" w:fill="auto"/>
          </w:tcPr>
          <w:p w14:paraId="2282267B" w14:textId="0CC392CE" w:rsidR="005F2535" w:rsidRPr="00273D3C" w:rsidRDefault="005F2535" w:rsidP="005F2535">
            <w:pPr>
              <w:keepNext/>
              <w:spacing w:after="0" w:line="240" w:lineRule="auto"/>
            </w:pPr>
            <w:r>
              <w:t>CRC error sticky flags for COLDATA link 9, ADC[1:0]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r>
              <w:t>crc_err[10]</w:t>
            </w:r>
          </w:p>
        </w:tc>
        <w:tc>
          <w:tcPr>
            <w:tcW w:w="5256" w:type="dxa"/>
            <w:shd w:val="clear" w:color="auto" w:fill="auto"/>
          </w:tcPr>
          <w:p w14:paraId="747267CF" w14:textId="41C609A9" w:rsidR="005F2535" w:rsidRPr="00273D3C" w:rsidRDefault="005F2535" w:rsidP="005F2535">
            <w:pPr>
              <w:keepNext/>
              <w:spacing w:after="0" w:line="240" w:lineRule="auto"/>
            </w:pPr>
            <w:r>
              <w:t>CRC error sticky flags for COLDATA link 10, ADC[1:0]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r>
              <w:t>crc_err[11]</w:t>
            </w:r>
          </w:p>
        </w:tc>
        <w:tc>
          <w:tcPr>
            <w:tcW w:w="5256" w:type="dxa"/>
            <w:shd w:val="clear" w:color="auto" w:fill="auto"/>
          </w:tcPr>
          <w:p w14:paraId="705DBC7B" w14:textId="66048746" w:rsidR="005F2535" w:rsidRPr="00273D3C" w:rsidRDefault="005F2535" w:rsidP="005F2535">
            <w:pPr>
              <w:keepNext/>
              <w:spacing w:after="0" w:line="240" w:lineRule="auto"/>
            </w:pPr>
            <w:r>
              <w:t>CRC error sticky flags for COLDATA link 11, ADC[1:0]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r>
              <w:t>crc_err[12]</w:t>
            </w:r>
          </w:p>
        </w:tc>
        <w:tc>
          <w:tcPr>
            <w:tcW w:w="5256" w:type="dxa"/>
            <w:shd w:val="clear" w:color="auto" w:fill="auto"/>
          </w:tcPr>
          <w:p w14:paraId="061FA7E8" w14:textId="31970D97" w:rsidR="005F2535" w:rsidRPr="00273D3C" w:rsidRDefault="005F2535" w:rsidP="005F2535">
            <w:pPr>
              <w:keepNext/>
              <w:spacing w:after="0" w:line="240" w:lineRule="auto"/>
            </w:pPr>
            <w:r>
              <w:t>CRC error sticky flags for COLDATA link 12, ADC[1:0]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r>
              <w:t>crc_err[13]</w:t>
            </w:r>
          </w:p>
        </w:tc>
        <w:tc>
          <w:tcPr>
            <w:tcW w:w="5256" w:type="dxa"/>
            <w:shd w:val="clear" w:color="auto" w:fill="auto"/>
          </w:tcPr>
          <w:p w14:paraId="392C3E9D" w14:textId="0E40327B" w:rsidR="005F2535" w:rsidRPr="00273D3C" w:rsidRDefault="005F2535" w:rsidP="005F2535">
            <w:pPr>
              <w:keepNext/>
              <w:spacing w:after="0" w:line="240" w:lineRule="auto"/>
            </w:pPr>
            <w:r>
              <w:t>CRC error sticky flags for COLDATA link 13, ADC[1:0]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r>
              <w:t>crc_err[14]</w:t>
            </w:r>
          </w:p>
        </w:tc>
        <w:tc>
          <w:tcPr>
            <w:tcW w:w="5256" w:type="dxa"/>
            <w:shd w:val="clear" w:color="auto" w:fill="auto"/>
          </w:tcPr>
          <w:p w14:paraId="4685BC72" w14:textId="21C2ED53" w:rsidR="005F2535" w:rsidRPr="00273D3C" w:rsidRDefault="005F2535" w:rsidP="005F2535">
            <w:pPr>
              <w:keepNext/>
              <w:spacing w:after="0" w:line="240" w:lineRule="auto"/>
            </w:pPr>
            <w:r>
              <w:t>CRC error sticky flags for COLDATA link 14, ADC[1:0]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r>
              <w:t>crc_err[15]</w:t>
            </w:r>
          </w:p>
        </w:tc>
        <w:tc>
          <w:tcPr>
            <w:tcW w:w="5256" w:type="dxa"/>
            <w:shd w:val="clear" w:color="auto" w:fill="auto"/>
          </w:tcPr>
          <w:p w14:paraId="60B37520" w14:textId="1A7A1E4E" w:rsidR="005F2535" w:rsidRPr="00273D3C" w:rsidRDefault="005F2535" w:rsidP="005F2535">
            <w:pPr>
              <w:keepNext/>
              <w:spacing w:after="0" w:line="240" w:lineRule="auto"/>
            </w:pPr>
            <w:r>
              <w:t>CRC error sticky flags for COLDATA link 15, ADC[1:0]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r>
              <w:t>test_pattern</w:t>
            </w:r>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r>
              <w:t>mon_adc_val[0]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r>
              <w:t>mon_adc_val[1]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r>
              <w:t>mon_adc_val[2]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r>
              <w:t>mon_adc_val[3]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r>
              <w:t>spy_addr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r>
              <w:t>spy_addr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r>
              <w:t>spy_addr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9A4F14">
        <w:tc>
          <w:tcPr>
            <w:tcW w:w="1377" w:type="dxa"/>
            <w:tcBorders>
              <w:top w:val="single" w:sz="4" w:space="0" w:color="auto"/>
              <w:bottom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D0CECE" w:themeFill="background2" w:themeFillShade="E6"/>
          </w:tcPr>
          <w:p w14:paraId="1E309FED" w14:textId="6C2D51E5" w:rsidR="005F2535" w:rsidRDefault="005F2535" w:rsidP="005F2535">
            <w:pPr>
              <w:spacing w:after="0" w:line="240" w:lineRule="auto"/>
            </w:pPr>
            <w:r>
              <w:t>spy_addr [7]</w:t>
            </w:r>
          </w:p>
        </w:tc>
        <w:tc>
          <w:tcPr>
            <w:tcW w:w="5256" w:type="dxa"/>
            <w:tcBorders>
              <w:top w:val="single" w:sz="4" w:space="0" w:color="auto"/>
              <w:bottom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r w:rsidR="009A4F14" w14:paraId="786184C6" w14:textId="77777777" w:rsidTr="00254E3D">
        <w:tc>
          <w:tcPr>
            <w:tcW w:w="1377" w:type="dxa"/>
            <w:tcBorders>
              <w:top w:val="single" w:sz="4" w:space="0" w:color="auto"/>
              <w:bottom w:val="single" w:sz="4" w:space="0" w:color="auto"/>
            </w:tcBorders>
            <w:shd w:val="clear" w:color="auto" w:fill="FFFFFF" w:themeFill="background1"/>
          </w:tcPr>
          <w:p w14:paraId="36633970" w14:textId="20271257" w:rsidR="009A4F14" w:rsidRDefault="009A4F14" w:rsidP="005F2535">
            <w:pPr>
              <w:spacing w:after="0" w:line="240" w:lineRule="auto"/>
            </w:pPr>
            <w:r w:rsidRPr="009A4F14">
              <w:lastRenderedPageBreak/>
              <w:t>A00C00D4</w:t>
            </w:r>
          </w:p>
        </w:tc>
        <w:tc>
          <w:tcPr>
            <w:tcW w:w="917" w:type="dxa"/>
            <w:tcBorders>
              <w:top w:val="single" w:sz="4" w:space="0" w:color="auto"/>
              <w:bottom w:val="single" w:sz="4" w:space="0" w:color="auto"/>
            </w:tcBorders>
            <w:shd w:val="clear" w:color="auto" w:fill="FFFFFF" w:themeFill="background1"/>
          </w:tcPr>
          <w:p w14:paraId="179F55E2" w14:textId="02321C2D"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FFFFFF" w:themeFill="background1"/>
          </w:tcPr>
          <w:p w14:paraId="56AE6A8F" w14:textId="4E825F24" w:rsidR="009A4F14" w:rsidRDefault="009A4F14" w:rsidP="005F2535">
            <w:pPr>
              <w:spacing w:after="0" w:line="240" w:lineRule="auto"/>
            </w:pPr>
            <w:r>
              <w:t>sm_temp</w:t>
            </w:r>
          </w:p>
        </w:tc>
        <w:tc>
          <w:tcPr>
            <w:tcW w:w="5256" w:type="dxa"/>
            <w:tcBorders>
              <w:top w:val="single" w:sz="4" w:space="0" w:color="auto"/>
              <w:bottom w:val="single" w:sz="4" w:space="0" w:color="auto"/>
            </w:tcBorders>
            <w:shd w:val="clear" w:color="auto" w:fill="FFFFFF" w:themeFill="background1"/>
          </w:tcPr>
          <w:p w14:paraId="7C3AD746" w14:textId="7F47B968" w:rsidR="009A4F14" w:rsidRDefault="009A4F14" w:rsidP="005F2535">
            <w:pPr>
              <w:keepNext/>
              <w:spacing w:after="0" w:line="240" w:lineRule="auto"/>
            </w:pPr>
            <w:r>
              <w:t>System Monitor, ADC code for temperature</w:t>
            </w:r>
          </w:p>
        </w:tc>
      </w:tr>
      <w:tr w:rsidR="009A4F14" w14:paraId="2F57CC01" w14:textId="77777777" w:rsidTr="00254E3D">
        <w:tc>
          <w:tcPr>
            <w:tcW w:w="1377" w:type="dxa"/>
            <w:tcBorders>
              <w:top w:val="single" w:sz="4" w:space="0" w:color="auto"/>
              <w:bottom w:val="single" w:sz="4" w:space="0" w:color="auto"/>
            </w:tcBorders>
            <w:shd w:val="clear" w:color="auto" w:fill="FFFFFF" w:themeFill="background1"/>
          </w:tcPr>
          <w:p w14:paraId="0CECF972" w14:textId="24FF1E20" w:rsidR="009A4F14" w:rsidRP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7A2A53C4" w14:textId="3BDE884B" w:rsidR="009A4F14" w:rsidRDefault="009A4F14" w:rsidP="005F2535">
            <w:pPr>
              <w:spacing w:after="0" w:line="240" w:lineRule="auto"/>
            </w:pPr>
            <w:r>
              <w:t>31:16</w:t>
            </w:r>
          </w:p>
        </w:tc>
        <w:tc>
          <w:tcPr>
            <w:tcW w:w="1799" w:type="dxa"/>
            <w:tcBorders>
              <w:top w:val="single" w:sz="4" w:space="0" w:color="auto"/>
              <w:bottom w:val="single" w:sz="4" w:space="0" w:color="auto"/>
            </w:tcBorders>
            <w:shd w:val="clear" w:color="auto" w:fill="FFFFFF" w:themeFill="background1"/>
          </w:tcPr>
          <w:p w14:paraId="44DC7FBD" w14:textId="38BB4A57" w:rsidR="009A4F14" w:rsidRDefault="009A4F14" w:rsidP="005F2535">
            <w:pPr>
              <w:spacing w:after="0" w:line="240" w:lineRule="auto"/>
            </w:pPr>
            <w:r>
              <w:t>sm_vccint</w:t>
            </w:r>
          </w:p>
        </w:tc>
        <w:tc>
          <w:tcPr>
            <w:tcW w:w="5256" w:type="dxa"/>
            <w:tcBorders>
              <w:top w:val="single" w:sz="4" w:space="0" w:color="auto"/>
              <w:bottom w:val="single" w:sz="4" w:space="0" w:color="auto"/>
            </w:tcBorders>
            <w:shd w:val="clear" w:color="auto" w:fill="FFFFFF" w:themeFill="background1"/>
          </w:tcPr>
          <w:p w14:paraId="5A1D411D" w14:textId="26FA94FC" w:rsidR="009A4F14" w:rsidRDefault="009A4F14" w:rsidP="005F2535">
            <w:pPr>
              <w:keepNext/>
              <w:spacing w:after="0" w:line="240" w:lineRule="auto"/>
            </w:pPr>
            <w:r>
              <w:t>System Monitor, ADC code for VCCINT</w:t>
            </w:r>
          </w:p>
        </w:tc>
      </w:tr>
      <w:tr w:rsidR="009A4F14" w14:paraId="4E654434" w14:textId="77777777" w:rsidTr="009A4F14">
        <w:tc>
          <w:tcPr>
            <w:tcW w:w="1377" w:type="dxa"/>
            <w:tcBorders>
              <w:top w:val="single" w:sz="4" w:space="0" w:color="auto"/>
              <w:bottom w:val="single" w:sz="4" w:space="0" w:color="auto"/>
            </w:tcBorders>
            <w:shd w:val="clear" w:color="auto" w:fill="D0CECE" w:themeFill="background2" w:themeFillShade="E6"/>
          </w:tcPr>
          <w:p w14:paraId="7A9BF7B6" w14:textId="0FB18288" w:rsidR="009A4F14" w:rsidRDefault="009A4F14" w:rsidP="005F2535">
            <w:pPr>
              <w:spacing w:after="0" w:line="240" w:lineRule="auto"/>
            </w:pPr>
            <w:r w:rsidRPr="009A4F14">
              <w:t>A00C00D8</w:t>
            </w:r>
          </w:p>
        </w:tc>
        <w:tc>
          <w:tcPr>
            <w:tcW w:w="917" w:type="dxa"/>
            <w:tcBorders>
              <w:top w:val="single" w:sz="4" w:space="0" w:color="auto"/>
              <w:bottom w:val="single" w:sz="4" w:space="0" w:color="auto"/>
            </w:tcBorders>
            <w:shd w:val="clear" w:color="auto" w:fill="D0CECE" w:themeFill="background2" w:themeFillShade="E6"/>
          </w:tcPr>
          <w:p w14:paraId="4C7B0451" w14:textId="50AD8723"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D0CECE" w:themeFill="background2" w:themeFillShade="E6"/>
          </w:tcPr>
          <w:p w14:paraId="2661735D" w14:textId="33A5065A" w:rsidR="009A4F14" w:rsidRDefault="009A4F14" w:rsidP="005F2535">
            <w:pPr>
              <w:spacing w:after="0" w:line="240" w:lineRule="auto"/>
            </w:pPr>
            <w:r>
              <w:t>sm_vccaux</w:t>
            </w:r>
          </w:p>
        </w:tc>
        <w:tc>
          <w:tcPr>
            <w:tcW w:w="5256" w:type="dxa"/>
            <w:tcBorders>
              <w:top w:val="single" w:sz="4" w:space="0" w:color="auto"/>
              <w:bottom w:val="single" w:sz="4" w:space="0" w:color="auto"/>
            </w:tcBorders>
            <w:shd w:val="clear" w:color="auto" w:fill="D0CECE" w:themeFill="background2" w:themeFillShade="E6"/>
          </w:tcPr>
          <w:p w14:paraId="03938BC2" w14:textId="19F60AB7" w:rsidR="009A4F14" w:rsidRDefault="009A4F14" w:rsidP="005F2535">
            <w:pPr>
              <w:keepNext/>
              <w:spacing w:after="0" w:line="240" w:lineRule="auto"/>
            </w:pPr>
            <w:r>
              <w:t>System Monitor, ADC code for VCCAUX</w:t>
            </w:r>
          </w:p>
        </w:tc>
      </w:tr>
      <w:tr w:rsidR="009A4F14" w14:paraId="729CA528" w14:textId="77777777" w:rsidTr="00566DFE">
        <w:tc>
          <w:tcPr>
            <w:tcW w:w="1377" w:type="dxa"/>
            <w:tcBorders>
              <w:top w:val="single" w:sz="4" w:space="0" w:color="auto"/>
            </w:tcBorders>
            <w:shd w:val="clear" w:color="auto" w:fill="D0CECE" w:themeFill="background2" w:themeFillShade="E6"/>
          </w:tcPr>
          <w:p w14:paraId="4737AE17" w14:textId="7687B9DA" w:rsidR="009A4F14" w:rsidRPr="009A4F14" w:rsidRDefault="009A4F14" w:rsidP="005F2535">
            <w:pPr>
              <w:spacing w:after="0" w:line="240" w:lineRule="auto"/>
            </w:pPr>
            <w:r w:rsidRPr="009A4F14">
              <w:t>A00C00D8</w:t>
            </w:r>
          </w:p>
        </w:tc>
        <w:tc>
          <w:tcPr>
            <w:tcW w:w="917" w:type="dxa"/>
            <w:tcBorders>
              <w:top w:val="single" w:sz="4" w:space="0" w:color="auto"/>
            </w:tcBorders>
            <w:shd w:val="clear" w:color="auto" w:fill="D0CECE" w:themeFill="background2" w:themeFillShade="E6"/>
          </w:tcPr>
          <w:p w14:paraId="3E1E81AC" w14:textId="0177C1E7" w:rsidR="009A4F14" w:rsidRDefault="009A4F14" w:rsidP="005F2535">
            <w:pPr>
              <w:spacing w:after="0" w:line="240" w:lineRule="auto"/>
            </w:pPr>
            <w:r>
              <w:t>31:16</w:t>
            </w:r>
          </w:p>
        </w:tc>
        <w:tc>
          <w:tcPr>
            <w:tcW w:w="1799" w:type="dxa"/>
            <w:tcBorders>
              <w:top w:val="single" w:sz="4" w:space="0" w:color="auto"/>
            </w:tcBorders>
            <w:shd w:val="clear" w:color="auto" w:fill="D0CECE" w:themeFill="background2" w:themeFillShade="E6"/>
          </w:tcPr>
          <w:p w14:paraId="33616ABE" w14:textId="4185CC56" w:rsidR="009A4F14" w:rsidRDefault="009A4F14" w:rsidP="005F2535">
            <w:pPr>
              <w:spacing w:after="0" w:line="240" w:lineRule="auto"/>
            </w:pPr>
            <w:r>
              <w:t>sm_vccbram</w:t>
            </w:r>
          </w:p>
        </w:tc>
        <w:tc>
          <w:tcPr>
            <w:tcW w:w="5256" w:type="dxa"/>
            <w:tcBorders>
              <w:top w:val="single" w:sz="4" w:space="0" w:color="auto"/>
            </w:tcBorders>
            <w:shd w:val="clear" w:color="auto" w:fill="D0CECE" w:themeFill="background2" w:themeFillShade="E6"/>
          </w:tcPr>
          <w:p w14:paraId="3B48CAE6" w14:textId="4DA35672" w:rsidR="009A4F14" w:rsidRDefault="009A4F14" w:rsidP="005F2535">
            <w:pPr>
              <w:keepNext/>
              <w:spacing w:after="0" w:line="240" w:lineRule="auto"/>
            </w:pPr>
            <w:r>
              <w:t>System Monitor, ADC code for VCCBRAM</w:t>
            </w:r>
          </w:p>
        </w:tc>
      </w:tr>
    </w:tbl>
    <w:p w14:paraId="6002BF0A" w14:textId="43CF4093" w:rsidR="00633859" w:rsidRDefault="00B42BE1">
      <w:pPr>
        <w:pStyle w:val="Caption"/>
      </w:pPr>
      <w:bookmarkStart w:id="43" w:name="_Ref144130287"/>
      <w:bookmarkStart w:id="44" w:name="_Ref144130280"/>
      <w:r>
        <w:t xml:space="preserve">Table </w:t>
      </w:r>
      <w:r>
        <w:fldChar w:fldCharType="begin"/>
      </w:r>
      <w:r>
        <w:instrText xml:space="preserve"> SEQ Table \* ARABIC </w:instrText>
      </w:r>
      <w:r>
        <w:fldChar w:fldCharType="separate"/>
      </w:r>
      <w:r w:rsidR="008D0268">
        <w:rPr>
          <w:noProof/>
        </w:rPr>
        <w:t>9</w:t>
      </w:r>
      <w:r>
        <w:rPr>
          <w:noProof/>
        </w:rPr>
        <w:fldChar w:fldCharType="end"/>
      </w:r>
      <w:bookmarkEnd w:id="43"/>
      <w:r>
        <w:t>. Status registers</w:t>
      </w:r>
      <w:bookmarkEnd w:id="44"/>
    </w:p>
    <w:p w14:paraId="6467CC81" w14:textId="77777777" w:rsidR="00633859" w:rsidRDefault="00B42BE1">
      <w:pPr>
        <w:pStyle w:val="Heading2"/>
      </w:pPr>
      <w:bookmarkStart w:id="45" w:name="_Toc145270236"/>
      <w:r>
        <w:t>Timing Endpoint</w:t>
      </w:r>
      <w:bookmarkEnd w:id="45"/>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6" w:name="__DdeLink__2052_3214169308"/>
      <w:r>
        <w:rPr>
          <w:rFonts w:ascii="Courier New" w:hAnsi="Courier New" w:cs="Courier New"/>
          <w:b/>
        </w:rPr>
        <w:t>ts_addr</w:t>
      </w:r>
      <w:bookmarkEnd w:id="46"/>
      <w:r>
        <w:t xml:space="preserve"> register in Control and Status registers section above for details. Use </w:t>
      </w:r>
      <w:r>
        <w:rPr>
          <w:rFonts w:ascii="Courier New" w:hAnsi="Courier New" w:cs="Courier New"/>
          <w:b/>
        </w:rPr>
        <w:t>ts_srst</w:t>
      </w:r>
      <w:r>
        <w:t xml:space="preserve"> register to reset the endpoint, by writing 1 and then 0. </w:t>
      </w:r>
      <w:commentRangeStart w:id="47"/>
      <w:r w:rsidR="002B531C">
        <w:t>The</w:t>
      </w:r>
      <w:commentRangeEnd w:id="47"/>
      <w:r w:rsidR="00CD171A">
        <w:rPr>
          <w:rStyle w:val="CommentReference"/>
        </w:rPr>
        <w:commentReference w:id="47"/>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8" w:name="_Toc145270237"/>
      <w:r>
        <w:t>DAQ spy memory</w:t>
      </w:r>
      <w:bookmarkEnd w:id="48"/>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9" w:name="_Toc145270238"/>
      <w:r>
        <w:t>Preliminary steps</w:t>
      </w:r>
      <w:bookmarkEnd w:id="49"/>
    </w:p>
    <w:p w14:paraId="09B99DE2" w14:textId="6577B9BA" w:rsidR="00F61701" w:rsidRDefault="00F61701" w:rsidP="00F61701">
      <w:r>
        <w:t>For trigger distributed by DTS:</w:t>
      </w:r>
    </w:p>
    <w:p w14:paraId="46D184C4" w14:textId="416CE5D3" w:rsidR="00633859" w:rsidRDefault="00B42BE1">
      <w:pPr>
        <w:pStyle w:val="ListParagraph"/>
        <w:numPr>
          <w:ilvl w:val="0"/>
          <w:numId w:val="10"/>
        </w:numPr>
      </w:pPr>
      <w:r>
        <w:t xml:space="preserve">Program </w:t>
      </w:r>
      <w:r>
        <w:rPr>
          <w:rFonts w:ascii="Courier New" w:hAnsi="Courier New" w:cs="Courier New"/>
          <w:b/>
        </w:rPr>
        <w:t>cmd_code_trigger</w:t>
      </w:r>
      <w:r>
        <w:t xml:space="preserve"> </w:t>
      </w:r>
      <w:r w:rsidR="00B53D81">
        <w:t xml:space="preserve">and </w:t>
      </w:r>
      <w:r w:rsidR="00B53D81">
        <w:rPr>
          <w:rFonts w:ascii="Courier New" w:hAnsi="Courier New" w:cs="Courier New"/>
          <w:b/>
        </w:rPr>
        <w:t>cmd_en_trigger</w:t>
      </w:r>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K – trigger_latency</w:t>
      </w:r>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126673B4" w14:textId="4B489BC1" w:rsidR="00F61701" w:rsidRDefault="00F61701" w:rsidP="00F61701">
      <w:r>
        <w:t>For trigger supplied via P11 connector:</w:t>
      </w:r>
    </w:p>
    <w:p w14:paraId="072C7067" w14:textId="1EE1F7CE" w:rsidR="00F61701" w:rsidRDefault="00F61701" w:rsidP="00F61701">
      <w:pPr>
        <w:pStyle w:val="ListParagraph"/>
        <w:numPr>
          <w:ilvl w:val="0"/>
          <w:numId w:val="48"/>
        </w:numPr>
      </w:pPr>
      <w:r>
        <w:t xml:space="preserve">Program </w:t>
      </w:r>
      <w:r w:rsidRPr="00F61701">
        <w:rPr>
          <w:rFonts w:ascii="Courier New" w:hAnsi="Courier New" w:cs="Courier New"/>
          <w:b/>
          <w:bCs/>
        </w:rPr>
        <w:t>p11_enable = 1</w:t>
      </w:r>
    </w:p>
    <w:p w14:paraId="51BCF56D" w14:textId="48B0C373" w:rsidR="00F61701" w:rsidRPr="00F61701" w:rsidRDefault="00F61701" w:rsidP="00F61701">
      <w:pPr>
        <w:pStyle w:val="ListParagraph"/>
        <w:numPr>
          <w:ilvl w:val="0"/>
          <w:numId w:val="48"/>
        </w:numPr>
        <w:rPr>
          <w:rFonts w:ascii="Courier New" w:hAnsi="Courier New" w:cs="Courier New"/>
          <w:b/>
        </w:rPr>
      </w:pPr>
      <w:r>
        <w:t xml:space="preserve">Program </w:t>
      </w:r>
      <w:r>
        <w:rPr>
          <w:rFonts w:ascii="Courier New" w:hAnsi="Courier New" w:cs="Courier New"/>
          <w:b/>
        </w:rPr>
        <w:t>spy_rec_time</w:t>
      </w:r>
      <w:r>
        <w:t xml:space="preserve"> parameter with the number of 64-bit words to record after trigger. That number should be less or equal to </w:t>
      </w:r>
      <w:r>
        <w:rPr>
          <w:rFonts w:ascii="Courier New" w:hAnsi="Courier New" w:cs="Courier New"/>
          <w:b/>
        </w:rPr>
        <w:t>32K – trigger_latency</w:t>
      </w:r>
      <w:r>
        <w:t>. Trigger latency time here is represented in terms of system clock cycles, which is</w:t>
      </w:r>
      <w:r>
        <w:br/>
      </w:r>
      <w:r>
        <w:rPr>
          <w:rFonts w:ascii="Courier New" w:hAnsi="Courier New" w:cs="Courier New"/>
          <w:b/>
        </w:rPr>
        <w:t>1 / 62.5 MHz = 16 ns.</w:t>
      </w:r>
    </w:p>
    <w:p w14:paraId="0023AF74" w14:textId="3CF3436B" w:rsidR="00633859" w:rsidRDefault="00B42BE1">
      <w:pPr>
        <w:pStyle w:val="Heading3"/>
      </w:pPr>
      <w:bookmarkStart w:id="50" w:name="_Toc145270239"/>
      <w:r>
        <w:t xml:space="preserve">Operation with the trigger distributed by </w:t>
      </w:r>
      <w:r w:rsidR="00395CB9">
        <w:t>DTS</w:t>
      </w:r>
      <w:r w:rsidR="00F61701">
        <w:t xml:space="preserve"> or supplied via P11 connector</w:t>
      </w:r>
      <w:bookmarkEnd w:id="50"/>
    </w:p>
    <w:p w14:paraId="740E9788" w14:textId="77777777" w:rsidR="00633859" w:rsidRDefault="00B42BE1">
      <w:pPr>
        <w:pStyle w:val="ListParagraph"/>
        <w:numPr>
          <w:ilvl w:val="0"/>
          <w:numId w:val="9"/>
        </w:numPr>
      </w:pPr>
      <w:r>
        <w:t>Disable external triggers</w:t>
      </w:r>
    </w:p>
    <w:p w14:paraId="6ED8248E" w14:textId="090E3D81" w:rsidR="00633859" w:rsidRDefault="00B42BE1">
      <w:pPr>
        <w:pStyle w:val="ListParagraph"/>
        <w:numPr>
          <w:ilvl w:val="0"/>
          <w:numId w:val="9"/>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1E62B47E" w:rsidR="00633859" w:rsidRDefault="00B42BE1">
      <w:pPr>
        <w:pStyle w:val="ListParagraph"/>
        <w:numPr>
          <w:ilvl w:val="0"/>
          <w:numId w:val="9"/>
        </w:numPr>
      </w:pPr>
      <w:r>
        <w:lastRenderedPageBreak/>
        <w:t>Enable or issue a trigger command</w:t>
      </w:r>
      <w:r w:rsidR="00AC454C">
        <w:t xml:space="preserve"> or pulse</w:t>
      </w:r>
      <w:r>
        <w:t>. At the time of the trigger command</w:t>
      </w:r>
      <w:r w:rsidR="00AC454C">
        <w:t xml:space="preserve"> or rising edge on P11</w:t>
      </w:r>
      <w:r>
        <w:t xml:space="preserve">, the spy memory will start counting words stored in it. It will store </w:t>
      </w:r>
      <w:r>
        <w:rPr>
          <w:rFonts w:ascii="Courier New" w:hAnsi="Courier New" w:cs="Courier New"/>
          <w:b/>
        </w:rPr>
        <w:t>spy_rec_time</w:t>
      </w:r>
      <w:r>
        <w:t xml:space="preserve"> </w:t>
      </w:r>
      <w:r w:rsidR="00566DFE">
        <w:t>64</w:t>
      </w:r>
      <w:r>
        <w:t xml:space="preserve">-bit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w:t>
      </w:r>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spy_addr–spy_rec_time–trigger_latency</w:t>
      </w:r>
      <w:r>
        <w:br/>
      </w:r>
      <w:r>
        <w:br/>
        <w:t>All arithmetic</w:t>
      </w:r>
      <w:r w:rsidR="00253403">
        <w:t>s</w:t>
      </w:r>
      <w:r>
        <w:t xml:space="preserve"> here is 1</w:t>
      </w:r>
      <w:r w:rsidR="00566DFE">
        <w:t>5</w:t>
      </w:r>
      <w:r>
        <w:t xml:space="preserve">-bit, unsigned. The </w:t>
      </w:r>
      <w:r>
        <w:rPr>
          <w:rFonts w:ascii="Courier New" w:hAnsi="Courier New" w:cs="Courier New"/>
          <w:b/>
        </w:rPr>
        <w:t>decoding_start_addr</w:t>
      </w:r>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r>
        <w:rPr>
          <w:rFonts w:ascii="Courier New" w:hAnsi="Courier New" w:cs="Courier New"/>
          <w:b/>
        </w:rPr>
        <w:t>spy_rec_time + trigger_latency</w:t>
      </w:r>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51" w:name="_Toc145270240"/>
      <w:r>
        <w:t>Operation with the software trigger</w:t>
      </w:r>
      <w:bookmarkEnd w:id="51"/>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t>Header word 1 contains 64-bit</w:t>
      </w:r>
      <w:r w:rsidR="005A37EE">
        <w:t xml:space="preserve"> DTS</w:t>
      </w:r>
      <w:r>
        <w:t xml:space="preserve"> time stamp</w:t>
      </w:r>
    </w:p>
    <w:p w14:paraId="3F578263" w14:textId="7C4117CE" w:rsidR="005A37EE" w:rsidRDefault="005A37EE" w:rsidP="005A37EE">
      <w:pPr>
        <w:pStyle w:val="ListParagraph"/>
        <w:numPr>
          <w:ilvl w:val="0"/>
          <w:numId w:val="41"/>
        </w:numPr>
      </w:pPr>
      <w:r>
        <w:t>Time stamp difference from one DAQ frame to the next is always 0x800</w:t>
      </w:r>
    </w:p>
    <w:p w14:paraId="5C786855" w14:textId="3938C162" w:rsidR="005A37EE" w:rsidRDefault="005A37EE" w:rsidP="005A37EE">
      <w:pPr>
        <w:pStyle w:val="ListParagraph"/>
        <w:numPr>
          <w:ilvl w:val="0"/>
          <w:numId w:val="41"/>
        </w:numPr>
      </w:pPr>
      <w:r>
        <w:t>Length of each DAQ frame is 899 words</w:t>
      </w:r>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lastRenderedPageBreak/>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0..7.</w:t>
      </w:r>
    </w:p>
    <w:p w14:paraId="7DAF8EDC" w14:textId="41711C8E" w:rsidR="00A0378F" w:rsidRDefault="00A0378F" w:rsidP="00A0378F">
      <w:pPr>
        <w:pStyle w:val="Heading2"/>
      </w:pPr>
      <w:bookmarkStart w:id="52" w:name="_Toc145270241"/>
      <w:r>
        <w:t>Monitoring ADCs</w:t>
      </w:r>
      <w:bookmarkEnd w:id="52"/>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5469450D" w14:textId="7D7D6A23" w:rsidR="006044CF" w:rsidRDefault="006044CF" w:rsidP="005024CF">
      <w:pPr>
        <w:pStyle w:val="Heading2"/>
      </w:pPr>
      <w:bookmarkStart w:id="53" w:name="_Toc145270242"/>
      <w:r>
        <w:t>System Monitor</w:t>
      </w:r>
      <w:bookmarkEnd w:id="53"/>
    </w:p>
    <w:p w14:paraId="57662FA8" w14:textId="090D478B" w:rsidR="006044CF" w:rsidRDefault="006044CF" w:rsidP="006044CF">
      <w:r>
        <w:t xml:space="preserve">The System Monitor is implemented in firmware with its own state machine that constantly reads the ADC values for Temperature, VCCINT, VCCAUX and VCCBRAM, and places them into registers. See </w:t>
      </w:r>
      <w:r>
        <w:fldChar w:fldCharType="begin"/>
      </w:r>
      <w:r>
        <w:instrText xml:space="preserve"> REF _Ref144130287 \h </w:instrText>
      </w:r>
      <w:r>
        <w:fldChar w:fldCharType="separate"/>
      </w:r>
      <w:r>
        <w:t xml:space="preserve">Table </w:t>
      </w:r>
      <w:r>
        <w:rPr>
          <w:noProof/>
        </w:rPr>
        <w:t>9</w:t>
      </w:r>
      <w:r>
        <w:fldChar w:fldCharType="end"/>
      </w:r>
      <w:r>
        <w:t xml:space="preserve"> for the register addresses. An example script that reads ADC values and converts them into </w:t>
      </w:r>
      <w:r>
        <w:rPr>
          <w:rFonts w:cstheme="minorHAnsi"/>
        </w:rPr>
        <w:t>°</w:t>
      </w:r>
      <w:r>
        <w:t>C and V is located here:</w:t>
      </w:r>
    </w:p>
    <w:p w14:paraId="52A0C7DC" w14:textId="3D02B4BE" w:rsidR="006044CF" w:rsidRPr="006044CF" w:rsidRDefault="006044CF" w:rsidP="006044CF">
      <w:pPr>
        <w:rPr>
          <w:rFonts w:ascii="Courier New" w:hAnsi="Courier New" w:cs="Courier New"/>
          <w:b/>
        </w:rPr>
      </w:pPr>
      <w:r w:rsidRPr="00AF1C3A">
        <w:rPr>
          <w:rFonts w:ascii="Courier New" w:hAnsi="Courier New" w:cs="Courier New"/>
          <w:b/>
        </w:rPr>
        <w:t>soft_debug_p3/</w:t>
      </w:r>
      <w:r>
        <w:rPr>
          <w:rFonts w:ascii="Courier New" w:hAnsi="Courier New" w:cs="Courier New"/>
          <w:b/>
        </w:rPr>
        <w:t>read_sysmon</w:t>
      </w:r>
      <w:r w:rsidRPr="00AF1C3A">
        <w:rPr>
          <w:rFonts w:ascii="Courier New" w:hAnsi="Courier New" w:cs="Courier New"/>
          <w:b/>
        </w:rPr>
        <w:t>.sh</w:t>
      </w:r>
    </w:p>
    <w:p w14:paraId="086E7B66" w14:textId="38185A44" w:rsidR="00AF1C3A" w:rsidRDefault="00AF1C3A" w:rsidP="005024CF">
      <w:pPr>
        <w:pStyle w:val="Heading2"/>
      </w:pPr>
      <w:bookmarkStart w:id="54" w:name="_Toc145270243"/>
      <w:r>
        <w:t xml:space="preserve">Calibration </w:t>
      </w:r>
      <w:r w:rsidR="00EE4819">
        <w:t>logic</w:t>
      </w:r>
      <w:bookmarkEnd w:id="54"/>
    </w:p>
    <w:p w14:paraId="5EC707EC" w14:textId="5E77DB53" w:rsidR="00254E3D" w:rsidRPr="00254E3D" w:rsidRDefault="00254E3D" w:rsidP="00254E3D">
      <w:pPr>
        <w:pStyle w:val="Heading3"/>
      </w:pPr>
      <w:bookmarkStart w:id="55" w:name="_Toc145270244"/>
      <w:r>
        <w:t>Calibration DAC</w:t>
      </w:r>
      <w:bookmarkEnd w:id="55"/>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r w:rsidRPr="00AF1C3A">
        <w:rPr>
          <w:rFonts w:ascii="Courier New" w:hAnsi="Courier New" w:cs="Courier New"/>
          <w:b/>
        </w:rPr>
        <w:t>cal_dac_data</w:t>
      </w:r>
    </w:p>
    <w:p w14:paraId="2472D0B6" w14:textId="08FA2AE9" w:rsidR="00AF1C3A" w:rsidRDefault="00AF1C3A" w:rsidP="00AF1C3A">
      <w:pPr>
        <w:pStyle w:val="ListParagraph"/>
        <w:numPr>
          <w:ilvl w:val="0"/>
          <w:numId w:val="40"/>
        </w:numPr>
      </w:pPr>
      <w:r>
        <w:t xml:space="preserve">Wait until </w:t>
      </w:r>
      <w:r w:rsidRPr="00AF1C3A">
        <w:rPr>
          <w:rFonts w:ascii="Courier New" w:hAnsi="Courier New" w:cs="Courier New"/>
          <w:b/>
        </w:rPr>
        <w:t>cal_dac_busy == 0</w:t>
      </w:r>
    </w:p>
    <w:p w14:paraId="004CD449" w14:textId="5E63A28C" w:rsidR="00AF1C3A" w:rsidRDefault="00AF1C3A" w:rsidP="00AF1C3A">
      <w:pPr>
        <w:pStyle w:val="ListParagraph"/>
        <w:numPr>
          <w:ilvl w:val="0"/>
          <w:numId w:val="40"/>
        </w:numPr>
      </w:pPr>
      <w:r>
        <w:t xml:space="preserve">Program DAC data by setting </w:t>
      </w:r>
      <w:r w:rsidRPr="00AF1C3A">
        <w:rPr>
          <w:rFonts w:ascii="Courier New" w:hAnsi="Courier New" w:cs="Courier New"/>
          <w:b/>
        </w:rPr>
        <w:t>cal_dac_start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Default="00AF1C3A" w:rsidP="00AF1C3A">
      <w:pPr>
        <w:rPr>
          <w:rFonts w:ascii="Courier New" w:hAnsi="Courier New" w:cs="Courier New"/>
          <w:b/>
        </w:rPr>
      </w:pPr>
      <w:r w:rsidRPr="00AF1C3A">
        <w:rPr>
          <w:rFonts w:ascii="Courier New" w:hAnsi="Courier New" w:cs="Courier New"/>
          <w:b/>
        </w:rPr>
        <w:t>soft_debug_p3/cal_dac_test.sh</w:t>
      </w:r>
    </w:p>
    <w:p w14:paraId="122834E4" w14:textId="0ED00AAC" w:rsidR="00254E3D" w:rsidRDefault="00254E3D" w:rsidP="00254E3D">
      <w:pPr>
        <w:pStyle w:val="Heading3"/>
      </w:pPr>
      <w:bookmarkStart w:id="56" w:name="_Toc145270245"/>
      <w:r>
        <w:t>Calibration Pulse generator</w:t>
      </w:r>
      <w:bookmarkEnd w:id="56"/>
    </w:p>
    <w:p w14:paraId="2A6DACCB" w14:textId="06FE473B" w:rsidR="00254E3D" w:rsidRDefault="00254E3D" w:rsidP="00254E3D">
      <w:r>
        <w:t>Using Calibration Pulse generator:</w:t>
      </w:r>
    </w:p>
    <w:p w14:paraId="127089BE" w14:textId="03570D93" w:rsidR="00BD60D5" w:rsidRDefault="00BD60D5" w:rsidP="00254E3D">
      <w:pPr>
        <w:pStyle w:val="ListParagraph"/>
        <w:numPr>
          <w:ilvl w:val="0"/>
          <w:numId w:val="47"/>
        </w:numPr>
      </w:pPr>
      <w:r>
        <w:t>Reset ADC digitization clock phase by issuing EDGE FAST command. WIB firmware is using this command to recreate the ADC digitization clock phase so that the Calibration pulse phase can be fixed relative to it.</w:t>
      </w:r>
      <w:r w:rsidR="00527005">
        <w:t xml:space="preserve"> The EDGE FAST command does not need to be repeated every time you program the Calibration Pulse generator. If it was issued at least once after timing endpoint reset, the recreated ADC clock will stay in phase with </w:t>
      </w:r>
      <w:r w:rsidR="00D00CFE">
        <w:t xml:space="preserve">the </w:t>
      </w:r>
      <w:r w:rsidR="00527005">
        <w:t>actual ADC clock.</w:t>
      </w:r>
    </w:p>
    <w:p w14:paraId="2B81C5AD" w14:textId="7DA402FE" w:rsidR="00254E3D" w:rsidRDefault="00254E3D" w:rsidP="00254E3D">
      <w:pPr>
        <w:pStyle w:val="ListParagraph"/>
        <w:numPr>
          <w:ilvl w:val="0"/>
          <w:numId w:val="47"/>
        </w:numPr>
      </w:pPr>
      <w:r>
        <w:t xml:space="preserve">Program </w:t>
      </w:r>
      <w:r w:rsidRPr="0023242F">
        <w:rPr>
          <w:rFonts w:ascii="Courier New" w:hAnsi="Courier New" w:cs="Courier New"/>
          <w:b/>
        </w:rPr>
        <w:t>cp_period</w:t>
      </w:r>
      <w:r>
        <w:t xml:space="preserve"> register with the calibration pulse period. Note that since the calibration pulse is always synchronized with ADC digitization clock (sysclk/32), the </w:t>
      </w:r>
      <w:r w:rsidRPr="00FA468A">
        <w:rPr>
          <w:rFonts w:ascii="Courier New" w:hAnsi="Courier New" w:cs="Courier New"/>
          <w:b/>
        </w:rPr>
        <w:t>cp_period</w:t>
      </w:r>
      <w:r>
        <w:t xml:space="preserve"> units are </w:t>
      </w:r>
      <w:r>
        <w:lastRenderedPageBreak/>
        <w:t>also sysclk/32 = 512 ns.</w:t>
      </w:r>
      <w:r w:rsidR="005E633A">
        <w:t xml:space="preserve"> Value of 0 corresponds to cal pulse period of 1 ADC clock, value of 1 = period of 2 ADC clocks, etc.</w:t>
      </w:r>
    </w:p>
    <w:p w14:paraId="2C895631" w14:textId="1ADC8A0F" w:rsidR="00254E3D" w:rsidRDefault="00254E3D" w:rsidP="00254E3D">
      <w:pPr>
        <w:pStyle w:val="ListParagraph"/>
        <w:numPr>
          <w:ilvl w:val="0"/>
          <w:numId w:val="47"/>
        </w:numPr>
      </w:pPr>
      <w:r>
        <w:t xml:space="preserve">Program </w:t>
      </w:r>
      <w:r w:rsidRPr="0023242F">
        <w:rPr>
          <w:rFonts w:ascii="Courier New" w:hAnsi="Courier New" w:cs="Courier New"/>
          <w:b/>
        </w:rPr>
        <w:t>cp_phase</w:t>
      </w:r>
      <w:r>
        <w:t>. This value shifts the calibration pulse relative to ADC digitization clock. Since there are only 32 system clocks in one ADC digitization clock, this register accommodates values from 0 to 31.</w:t>
      </w:r>
    </w:p>
    <w:p w14:paraId="2BBC4F33" w14:textId="77777777" w:rsidR="00254E3D" w:rsidRDefault="00254E3D" w:rsidP="00254E3D">
      <w:pPr>
        <w:pStyle w:val="ListParagraph"/>
        <w:numPr>
          <w:ilvl w:val="0"/>
          <w:numId w:val="47"/>
        </w:numPr>
      </w:pPr>
      <w:r>
        <w:t xml:space="preserve">Program </w:t>
      </w:r>
      <w:r w:rsidRPr="0023242F">
        <w:rPr>
          <w:rFonts w:ascii="Courier New" w:hAnsi="Courier New" w:cs="Courier New"/>
          <w:b/>
        </w:rPr>
        <w:t>cp_high_time</w:t>
      </w:r>
      <w:r>
        <w:t>. This value defines how long the calibration pulse stays =1. Units are sysclk period, 16 ns.</w:t>
      </w:r>
    </w:p>
    <w:p w14:paraId="7237103F" w14:textId="329CEFF7" w:rsidR="00254E3D" w:rsidRPr="0023242F" w:rsidRDefault="00254E3D" w:rsidP="00254E3D">
      <w:pPr>
        <w:pStyle w:val="ListParagraph"/>
        <w:numPr>
          <w:ilvl w:val="0"/>
          <w:numId w:val="47"/>
        </w:numPr>
      </w:pPr>
      <w:r>
        <w:t>Enable calibration pulse for some o</w:t>
      </w:r>
      <w:r w:rsidR="00D00CFE">
        <w:t>r</w:t>
      </w:r>
      <w:r>
        <w:t xml:space="preserve"> all FEMBs using </w:t>
      </w:r>
      <w:r w:rsidRPr="0023242F">
        <w:rPr>
          <w:rFonts w:ascii="Courier New" w:hAnsi="Courier New" w:cs="Courier New"/>
          <w:b/>
        </w:rPr>
        <w:t>cp_femb_en</w:t>
      </w:r>
      <w:r>
        <w:t>.</w:t>
      </w:r>
    </w:p>
    <w:p w14:paraId="2B8E6E3F" w14:textId="77777777" w:rsidR="00254E3D" w:rsidRPr="00AF1C3A" w:rsidRDefault="00254E3D" w:rsidP="00AF1C3A">
      <w:pPr>
        <w:rPr>
          <w:rFonts w:ascii="Courier New" w:hAnsi="Courier New" w:cs="Courier New"/>
          <w:b/>
        </w:rPr>
      </w:pPr>
    </w:p>
    <w:p w14:paraId="307D2EAB" w14:textId="411296D7" w:rsidR="005024CF" w:rsidRDefault="005024CF" w:rsidP="005024CF">
      <w:pPr>
        <w:pStyle w:val="Heading2"/>
      </w:pPr>
      <w:bookmarkStart w:id="57" w:name="_Ref142422729"/>
      <w:bookmarkStart w:id="58" w:name="_Toc145270246"/>
      <w:r>
        <w:t>10 MHz reference clock on P12 connector</w:t>
      </w:r>
      <w:bookmarkEnd w:id="57"/>
      <w:bookmarkEnd w:id="58"/>
      <w:r w:rsidR="00AF1C3A">
        <w:t xml:space="preserve"> </w:t>
      </w:r>
    </w:p>
    <w:p w14:paraId="73B1A9D4" w14:textId="5B3044B6" w:rsidR="005024CF" w:rsidRDefault="005024CF" w:rsidP="005024CF">
      <w:r>
        <w:t xml:space="preserve">The firmware </w:t>
      </w:r>
      <w:r w:rsidR="00244FA8">
        <w:t>uses</w:t>
      </w:r>
      <w:r>
        <w:t xml:space="preserve">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the PL_CLK1 output </w:t>
      </w:r>
      <w:r w:rsidR="00444ECF">
        <w:t>must</w:t>
      </w:r>
      <w:r w:rsidR="00304ABD">
        <w:t xml:space="preserve"> be configured manually at this time, using </w:t>
      </w:r>
      <w:r w:rsidR="00244FA8">
        <w:t xml:space="preserve">a </w:t>
      </w:r>
      <w:r w:rsidR="00304ABD">
        <w:t>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59" w:name="_Toc145270247"/>
      <w:r>
        <w:t>Clock regions</w:t>
      </w:r>
      <w:bookmarkEnd w:id="59"/>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7"/>
                    <a:stretch>
                      <a:fillRect/>
                    </a:stretch>
                  </pic:blipFill>
                  <pic:spPr>
                    <a:xfrm>
                      <a:off x="0" y="0"/>
                      <a:ext cx="5943600" cy="7221220"/>
                    </a:xfrm>
                    <a:prstGeom prst="rect">
                      <a:avLst/>
                    </a:prstGeom>
                  </pic:spPr>
                </pic:pic>
              </a:graphicData>
            </a:graphic>
          </wp:inline>
        </w:drawing>
      </w:r>
    </w:p>
    <w:p w14:paraId="66B71E8A" w14:textId="001807B8" w:rsidR="00306ABE" w:rsidRDefault="00306ABE">
      <w:pPr>
        <w:pStyle w:val="Caption"/>
      </w:pPr>
      <w:bookmarkStart w:id="60" w:name="_Ref82526637"/>
      <w:r>
        <w:t xml:space="preserve">Figure </w:t>
      </w:r>
      <w:r>
        <w:fldChar w:fldCharType="begin"/>
      </w:r>
      <w:r>
        <w:instrText xml:space="preserve"> SEQ Figure \* ARABIC </w:instrText>
      </w:r>
      <w:r>
        <w:fldChar w:fldCharType="separate"/>
      </w:r>
      <w:r w:rsidR="007B4A22">
        <w:rPr>
          <w:noProof/>
        </w:rPr>
        <w:t>6</w:t>
      </w:r>
      <w:r>
        <w:rPr>
          <w:noProof/>
        </w:rPr>
        <w:fldChar w:fldCharType="end"/>
      </w:r>
      <w:bookmarkEnd w:id="60"/>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deframed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61" w:name="_Toc145270248"/>
      <w:r>
        <w:t>DAQ readout format</w:t>
      </w:r>
      <w:bookmarkEnd w:id="61"/>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62" w:name="_Toc145270249"/>
      <w:r w:rsidRPr="00471725">
        <w:t>Introduction</w:t>
      </w:r>
      <w:bookmarkEnd w:id="62"/>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63" w:name="_Toc145270250"/>
      <w:r>
        <w:lastRenderedPageBreak/>
        <w:t>HERMES firmware module</w:t>
      </w:r>
      <w:bookmarkEnd w:id="63"/>
    </w:p>
    <w:p w14:paraId="02B6B32A" w14:textId="03255111" w:rsidR="008E3C0A" w:rsidRDefault="001A1639" w:rsidP="008E3C0A">
      <w:pPr>
        <w:jc w:val="center"/>
      </w:pPr>
      <w:r w:rsidRPr="001A1639">
        <w:rPr>
          <w:noProof/>
        </w:rPr>
        <w:drawing>
          <wp:inline distT="0" distB="0" distL="0" distR="0" wp14:anchorId="49A3B0C6" wp14:editId="27C16D3B">
            <wp:extent cx="3029106" cy="4146763"/>
            <wp:effectExtent l="0" t="0" r="0" b="6350"/>
            <wp:docPr id="12722182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18231" name="Picture 1" descr="A screenshot of a computer program&#10;&#10;Description automatically generated"/>
                    <pic:cNvPicPr/>
                  </pic:nvPicPr>
                  <pic:blipFill>
                    <a:blip r:embed="rId18"/>
                    <a:stretch>
                      <a:fillRect/>
                    </a:stretch>
                  </pic:blipFill>
                  <pic:spPr>
                    <a:xfrm>
                      <a:off x="0" y="0"/>
                      <a:ext cx="3029106" cy="4146763"/>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r w:rsidRPr="00C955CC">
              <w:rPr>
                <w:rFonts w:ascii="Courier New" w:hAnsi="Courier New" w:cs="Courier New"/>
              </w:rPr>
              <w:t>d[63:0]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r w:rsidRPr="00C955CC">
              <w:rPr>
                <w:rFonts w:ascii="Courier New" w:hAnsi="Courier New" w:cs="Courier New"/>
              </w:rPr>
              <w:t>d_valid</w:t>
            </w:r>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r w:rsidRPr="00C955CC">
              <w:rPr>
                <w:rFonts w:ascii="Courier New" w:hAnsi="Courier New" w:cs="Courier New"/>
              </w:rPr>
              <w:t>d_last</w:t>
            </w:r>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6331893E" w14:textId="72BEE9FA" w:rsidR="00FD606A" w:rsidRDefault="00FD606A" w:rsidP="00FD606A">
      <w:pPr>
        <w:pStyle w:val="Heading3"/>
      </w:pPr>
      <w:bookmarkStart w:id="64" w:name="_Toc145270251"/>
      <w:r>
        <w:t>HERMES reset input logic</w:t>
      </w:r>
      <w:bookmarkEnd w:id="64"/>
    </w:p>
    <w:p w14:paraId="132052E7" w14:textId="055085D6" w:rsidR="00FD606A" w:rsidRPr="00FD606A" w:rsidRDefault="00FD606A" w:rsidP="00FD606A">
      <w:r>
        <w:t xml:space="preserve">If </w:t>
      </w:r>
      <w:r w:rsidRPr="00FD606A">
        <w:rPr>
          <w:rFonts w:ascii="Courier New" w:hAnsi="Courier New" w:cs="Courier New"/>
          <w:b/>
          <w:bCs/>
        </w:rPr>
        <w:t>ts_clk_sel == 0</w:t>
      </w:r>
      <w:r>
        <w:t xml:space="preserve"> then HERMES is held in reset when Timing Endpoint is not ready.</w:t>
      </w:r>
      <w:r w:rsidR="00901D53">
        <w:br/>
        <w:t xml:space="preserve">If </w:t>
      </w:r>
      <w:r w:rsidR="00901D53" w:rsidRPr="00FD606A">
        <w:rPr>
          <w:rFonts w:ascii="Courier New" w:hAnsi="Courier New" w:cs="Courier New"/>
          <w:b/>
          <w:bCs/>
        </w:rPr>
        <w:t xml:space="preserve">ts_clk_sel == </w:t>
      </w:r>
      <w:r w:rsidR="00901D53">
        <w:rPr>
          <w:rFonts w:ascii="Courier New" w:hAnsi="Courier New" w:cs="Courier New"/>
          <w:b/>
          <w:bCs/>
        </w:rPr>
        <w:t>1</w:t>
      </w:r>
      <w:r w:rsidR="00901D53">
        <w:t xml:space="preserve"> then Timing Endpoint status does not affect HERMES reset input.</w:t>
      </w:r>
      <w:r w:rsidR="00901D53">
        <w:br/>
      </w:r>
      <w:r>
        <w:t>I</w:t>
      </w:r>
      <w:r w:rsidR="00901D53">
        <w:t>f</w:t>
      </w:r>
      <w:r>
        <w:t xml:space="preserve"> </w:t>
      </w:r>
      <w:r w:rsidRPr="00FD606A">
        <w:rPr>
          <w:rFonts w:ascii="Courier New" w:hAnsi="Courier New" w:cs="Courier New"/>
          <w:b/>
          <w:bCs/>
        </w:rPr>
        <w:t>ts_clk_sel</w:t>
      </w:r>
      <w:r w:rsidR="00901D53">
        <w:rPr>
          <w:rFonts w:ascii="Courier New" w:hAnsi="Courier New" w:cs="Courier New"/>
          <w:b/>
          <w:bCs/>
        </w:rPr>
        <w:t xml:space="preserve"> == 0 </w:t>
      </w:r>
      <w:r w:rsidR="00901D53" w:rsidRPr="00901D53">
        <w:rPr>
          <w:rFonts w:cstheme="minorHAnsi"/>
        </w:rPr>
        <w:t>and</w:t>
      </w:r>
      <w:r w:rsidRPr="00901D53">
        <w:rPr>
          <w:rFonts w:cstheme="minorHAnsi"/>
        </w:rPr>
        <w:t xml:space="preserve"> </w:t>
      </w:r>
      <w:r>
        <w:t xml:space="preserve">Timing Endpoint </w:t>
      </w:r>
      <w:r w:rsidR="00901D53">
        <w:t>is ready</w:t>
      </w:r>
      <w:r>
        <w:t xml:space="preserve">, </w:t>
      </w:r>
      <w:r w:rsidR="00901D53">
        <w:t xml:space="preserve">or </w:t>
      </w:r>
      <w:r w:rsidR="00901D53" w:rsidRPr="00FD606A">
        <w:rPr>
          <w:rFonts w:ascii="Courier New" w:hAnsi="Courier New" w:cs="Courier New"/>
          <w:b/>
          <w:bCs/>
        </w:rPr>
        <w:t xml:space="preserve">ts_clk_sel == </w:t>
      </w:r>
      <w:r w:rsidR="00901D53">
        <w:rPr>
          <w:rFonts w:ascii="Courier New" w:hAnsi="Courier New" w:cs="Courier New"/>
          <w:b/>
          <w:bCs/>
        </w:rPr>
        <w:t>1</w:t>
      </w:r>
      <w:r w:rsidR="00901D53">
        <w:t xml:space="preserve">, then </w:t>
      </w:r>
      <w:r>
        <w:t xml:space="preserve">HERMES can be manually reset by toggling </w:t>
      </w:r>
      <w:r w:rsidRPr="00FD606A">
        <w:rPr>
          <w:rFonts w:ascii="Courier New" w:hAnsi="Courier New" w:cs="Courier New"/>
          <w:b/>
          <w:bCs/>
        </w:rPr>
        <w:t>hermes_reset</w:t>
      </w:r>
      <w:r>
        <w:t xml:space="preserve"> register </w:t>
      </w:r>
      <w:r w:rsidRPr="00FD606A">
        <w:rPr>
          <w:rFonts w:ascii="Courier New" w:hAnsi="Courier New" w:cs="Courier New"/>
          <w:b/>
          <w:bCs/>
        </w:rPr>
        <w:t>=1</w:t>
      </w:r>
      <w:r>
        <w:t xml:space="preserve"> and then </w:t>
      </w:r>
      <w:r w:rsidRPr="00FD606A">
        <w:rPr>
          <w:rFonts w:ascii="Courier New" w:hAnsi="Courier New" w:cs="Courier New"/>
          <w:b/>
          <w:bCs/>
        </w:rPr>
        <w:t>=0</w:t>
      </w:r>
      <w:r>
        <w:t xml:space="preserve">. </w:t>
      </w:r>
    </w:p>
    <w:p w14:paraId="5FF691A3" w14:textId="2CFA1163" w:rsidR="006A51A8" w:rsidRDefault="006A51A8" w:rsidP="00814BF9">
      <w:pPr>
        <w:pStyle w:val="Heading2"/>
      </w:pPr>
      <w:bookmarkStart w:id="65" w:name="_Toc145270252"/>
      <w:r>
        <w:lastRenderedPageBreak/>
        <w:t>Data frames</w:t>
      </w:r>
      <w:bookmarkEnd w:id="65"/>
    </w:p>
    <w:p w14:paraId="740AC862" w14:textId="548DD378"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r w:rsidRPr="00CD327F">
              <w:t>64 time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64 x 64 x 14 bits = 57344 bits = 896 64b words  (samples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66" w:name="_Toc121384902"/>
      <w:bookmarkStart w:id="67" w:name="_Toc145270253"/>
      <w:r>
        <w:t>Header considerations</w:t>
      </w:r>
      <w:bookmarkEnd w:id="66"/>
      <w:bookmarkEnd w:id="67"/>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lastRenderedPageBreak/>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68" w:name="_Toc121384903"/>
      <w:bookmarkStart w:id="69" w:name="_Toc145270254"/>
      <w:r>
        <w:t>Data samples packing</w:t>
      </w:r>
      <w:bookmarkEnd w:id="68"/>
      <w:bookmarkEnd w:id="69"/>
    </w:p>
    <w:p w14:paraId="191E0059" w14:textId="77777777" w:rsidR="008E3C0A" w:rsidRPr="00BF2B1E" w:rsidRDefault="008E3C0A" w:rsidP="008E3C0A">
      <w:r>
        <w:t xml:space="preserve">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w:t>
      </w:r>
      <w:r>
        <w:lastRenderedPageBreak/>
        <w:t>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drawing>
          <wp:inline distT="0" distB="0" distL="0" distR="0" wp14:anchorId="1F8C968A" wp14:editId="373A313C">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6EF1D525" w:rsidR="008E3C0A" w:rsidRDefault="008E3C0A" w:rsidP="008E3C0A">
      <w:pPr>
        <w:pStyle w:val="Caption"/>
      </w:pPr>
      <w:bookmarkStart w:id="70" w:name="_Ref131606285"/>
      <w:r>
        <w:t xml:space="preserve">Figure </w:t>
      </w:r>
      <w:r>
        <w:fldChar w:fldCharType="begin"/>
      </w:r>
      <w:r>
        <w:instrText xml:space="preserve"> SEQ Figure \* ARABIC </w:instrText>
      </w:r>
      <w:r>
        <w:fldChar w:fldCharType="separate"/>
      </w:r>
      <w:r w:rsidR="007B4A22">
        <w:rPr>
          <w:noProof/>
        </w:rPr>
        <w:t>7</w:t>
      </w:r>
      <w:r>
        <w:rPr>
          <w:noProof/>
        </w:rPr>
        <w:fldChar w:fldCharType="end"/>
      </w:r>
      <w:bookmarkEnd w:id="70"/>
      <w:r>
        <w:t>. ADC samples packaged into 64-bit words</w:t>
      </w:r>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Top line shows bit numbers</w:t>
      </w:r>
    </w:p>
    <w:p w14:paraId="3B38724C" w14:textId="77777777" w:rsidR="008E3C0A" w:rsidRDefault="008E3C0A" w:rsidP="008E3C0A">
      <w:pPr>
        <w:pStyle w:val="ListParagraph"/>
        <w:numPr>
          <w:ilvl w:val="0"/>
          <w:numId w:val="44"/>
        </w:numPr>
      </w:pPr>
      <w:r>
        <w:t>Colored sections correspond to 14-bit data samples</w:t>
      </w:r>
    </w:p>
    <w:p w14:paraId="7F85A413" w14:textId="77777777" w:rsidR="008E3C0A" w:rsidRDefault="008E3C0A" w:rsidP="008E3C0A">
      <w:pPr>
        <w:pStyle w:val="ListParagraph"/>
        <w:numPr>
          <w:ilvl w:val="0"/>
          <w:numId w:val="44"/>
        </w:numPr>
      </w:pPr>
      <w:r>
        <w:t>Grey data samples are split into 2 fragments of various lengths</w:t>
      </w:r>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71" w:name="_Toc121384904"/>
      <w:bookmarkStart w:id="72" w:name="_Toc145270255"/>
      <w:r>
        <w:t>Data block format</w:t>
      </w:r>
      <w:bookmarkEnd w:id="71"/>
      <w:bookmarkEnd w:id="72"/>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73" w:name="_Toc121384907"/>
      <w:bookmarkStart w:id="74" w:name="_Toc145270256"/>
      <w:bookmarkStart w:id="75" w:name="_Toc121384905"/>
      <w:r>
        <w:t xml:space="preserve">Header Word </w:t>
      </w:r>
      <w:bookmarkEnd w:id="73"/>
      <w:r>
        <w:t>1</w:t>
      </w:r>
      <w:bookmarkEnd w:id="74"/>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0626A6F6" w:rsidR="008E3C0A" w:rsidRDefault="00D930C6" w:rsidP="00081012">
      <w:pPr>
        <w:pStyle w:val="Heading2"/>
        <w:numPr>
          <w:ilvl w:val="0"/>
          <w:numId w:val="0"/>
        </w:numPr>
      </w:pPr>
      <w:r>
        <w:lastRenderedPageBreak/>
        <w:t xml:space="preserve">                                                                                   </w:t>
      </w:r>
    </w:p>
    <w:p w14:paraId="091262C8" w14:textId="77777777" w:rsidR="008E3C0A" w:rsidRDefault="008E3C0A" w:rsidP="008E3C0A">
      <w:pPr>
        <w:pStyle w:val="Heading2"/>
      </w:pPr>
      <w:bookmarkStart w:id="76" w:name="_Toc145270257"/>
      <w:r>
        <w:t xml:space="preserve">Header Word </w:t>
      </w:r>
      <w:bookmarkEnd w:id="75"/>
      <w:r>
        <w:t>2</w:t>
      </w:r>
      <w:bookmarkEnd w:id="76"/>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COLDATA Link 0 time stamp</w:t>
            </w:r>
          </w:p>
        </w:tc>
        <w:tc>
          <w:tcPr>
            <w:tcW w:w="2880" w:type="dxa"/>
          </w:tcPr>
          <w:p w14:paraId="7DD417B0" w14:textId="77777777" w:rsidR="008E3C0A" w:rsidRDefault="008E3C0A" w:rsidP="00360C4A">
            <w:pPr>
              <w:rPr>
                <w:rFonts w:ascii="Calibri" w:hAnsi="Calibri" w:cs="Calibri"/>
                <w:color w:val="000000"/>
              </w:rPr>
            </w:pPr>
            <w:r>
              <w:t>COLDATA Link 0 time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Link val</w:t>
            </w:r>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r>
              <w:rPr>
                <w:rFonts w:ascii="Calibri" w:hAnsi="Calibri" w:cs="Calibri"/>
                <w:color w:val="000000"/>
              </w:rPr>
              <w:t>Rdy</w:t>
            </w:r>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r>
              <w:rPr>
                <w:rFonts w:ascii="Calibri" w:hAnsi="Calibri" w:cs="Calibri"/>
                <w:color w:val="000000"/>
              </w:rPr>
              <w:t>Rsv</w:t>
            </w:r>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77" w:name="_Toc121384906"/>
      <w:bookmarkStart w:id="78" w:name="_Toc145270258"/>
      <w:r>
        <w:t xml:space="preserve">Header Word </w:t>
      </w:r>
      <w:bookmarkEnd w:id="77"/>
      <w:r>
        <w:t>3</w:t>
      </w:r>
      <w:bookmarkEnd w:id="78"/>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79" w:name="_Toc121384909"/>
      <w:bookmarkStart w:id="80" w:name="_Toc145270259"/>
      <w:r>
        <w:t>Bandwidth calculation</w:t>
      </w:r>
      <w:bookmarkEnd w:id="79"/>
      <w:bookmarkEnd w:id="80"/>
    </w:p>
    <w:bookmarkStart w:id="81" w:name="_MON_1725199452"/>
    <w:bookmarkEnd w:id="81"/>
    <w:p w14:paraId="307AFE0C" w14:textId="77777777" w:rsidR="008E3C0A" w:rsidRPr="00190C9B" w:rsidRDefault="00B33BC7" w:rsidP="008E3C0A">
      <w:r>
        <w:rPr>
          <w:noProof/>
        </w:rPr>
        <w:object w:dxaOrig="7254" w:dyaOrig="1469" w14:anchorId="42534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2pt;height:74.2pt;mso-width-percent:0;mso-height-percent:0;mso-width-percent:0;mso-height-percent:0" o:ole="">
            <v:imagedata r:id="rId20" o:title=""/>
          </v:shape>
          <o:OLEObject Type="Embed" ProgID="Excel.Sheet.12" ShapeID="_x0000_i1025" DrawAspect="Content" ObjectID="_1779447831" r:id="rId21"/>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82" w:name="_Toc85910397"/>
      <w:bookmarkStart w:id="83" w:name="_Toc145270260"/>
      <w:bookmarkEnd w:id="82"/>
      <w:r>
        <w:lastRenderedPageBreak/>
        <w:t>Migration from COLDATA p2 to p3 chips</w:t>
      </w:r>
      <w:bookmarkEnd w:id="83"/>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lastRenderedPageBreak/>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84" w:name="_Toc145270261"/>
      <w:r>
        <w:t>Migration from CDR-based to DCSK timing endpoint</w:t>
      </w:r>
      <w:bookmarkEnd w:id="84"/>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08CCE357">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66DB8A17" w14:textId="153EC23F" w:rsidR="007502CC" w:rsidRDefault="007502CC" w:rsidP="00E33696">
      <w:pPr>
        <w:pStyle w:val="ListParagraph"/>
        <w:numPr>
          <w:ilvl w:val="0"/>
          <w:numId w:val="38"/>
        </w:numPr>
      </w:pPr>
      <w:r>
        <w:t>The timing endpoint address (</w:t>
      </w:r>
      <w:r w:rsidRPr="007502CC">
        <w:rPr>
          <w:rFonts w:ascii="Courier New" w:hAnsi="Courier New" w:cs="Courier New"/>
        </w:rPr>
        <w:t>ts_addr</w:t>
      </w:r>
      <w:r>
        <w:t xml:space="preserve"> register) is now a 16-bit value, and </w:t>
      </w:r>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lastRenderedPageBreak/>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85" w:name="_Toc145270262"/>
      <w:r>
        <w:t>COLDATA data</w:t>
      </w:r>
      <w:r w:rsidR="00FD4D25">
        <w:t xml:space="preserve"> time stamp synchronization</w:t>
      </w:r>
      <w:bookmarkEnd w:id="85"/>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86" w:name="_Toc145270263"/>
      <w:r>
        <w:t>Firmware time stamp alignment logic</w:t>
      </w:r>
      <w:bookmarkEnd w:id="86"/>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lastRenderedPageBreak/>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87" w:name="_Toc145270264"/>
      <w:r>
        <w:t>Time stamp synchronization procedure details</w:t>
      </w:r>
      <w:bookmarkEnd w:id="87"/>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88" w:name="_Toc145270265"/>
      <w:r>
        <w:t>Time stamp processing in WIB</w:t>
      </w:r>
      <w:bookmarkEnd w:id="88"/>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w:t>
      </w:r>
      <w:r>
        <w:lastRenderedPageBreak/>
        <w:t xml:space="preserve">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89" w:name="_Toc145270266"/>
      <w:r>
        <w:t>Alignment</w:t>
      </w:r>
      <w:r w:rsidR="00F57B7A">
        <w:t xml:space="preserve"> setup procedure</w:t>
      </w:r>
      <w:bookmarkEnd w:id="89"/>
    </w:p>
    <w:p w14:paraId="5B76CD92" w14:textId="67DF6C81" w:rsidR="00F57B7A" w:rsidRDefault="00F57B7A" w:rsidP="00F57B7A">
      <w:pPr>
        <w:pStyle w:val="ListParagraph"/>
        <w:numPr>
          <w:ilvl w:val="0"/>
          <w:numId w:val="30"/>
        </w:numPr>
      </w:pPr>
      <w:r>
        <w:t xml:space="preserve">Enable 2 MHz clock edge synchronization by setting </w:t>
      </w:r>
      <w:r w:rsidRPr="00836D5A">
        <w:rPr>
          <w:rFonts w:ascii="Courier New" w:hAnsi="Courier New" w:cs="Courier New"/>
        </w:rPr>
        <w:t>cmd_code_edge = 0</w:t>
      </w:r>
      <w:r w:rsidR="00836D5A">
        <w:t xml:space="preserve"> and </w:t>
      </w:r>
      <w:r w:rsidR="00836D5A" w:rsidRPr="00836D5A">
        <w:rPr>
          <w:rFonts w:ascii="Courier New" w:hAnsi="Courier New" w:cs="Courier New"/>
        </w:rPr>
        <w:t>cmd_en_edge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r w:rsidR="004F399A" w:rsidRPr="004F399A">
        <w:rPr>
          <w:rFonts w:ascii="Courier New" w:hAnsi="Courier New" w:cs="Courier New"/>
        </w:rPr>
        <w:t>fastl = 19 + cab;</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14713A70"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w:t>
      </w:r>
      <w:r w:rsidR="00030D50">
        <w:rPr>
          <w:rFonts w:ascii="Courier" w:hAnsi="Courier"/>
        </w:rPr>
        <w:t>7</w:t>
      </w:r>
      <w:r w:rsidR="00C41F92" w:rsidRPr="00D21DBA">
        <w:rPr>
          <w:rFonts w:ascii="Courier" w:hAnsi="Courier"/>
        </w:rPr>
        <w:t>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lastRenderedPageBreak/>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50BA2FD3" w:rsidR="00770A85" w:rsidRDefault="009B7709" w:rsidP="009B7709">
      <w:pPr>
        <w:pStyle w:val="Caption"/>
      </w:pPr>
      <w:r>
        <w:t xml:space="preserve">Figure </w:t>
      </w:r>
      <w:r>
        <w:fldChar w:fldCharType="begin"/>
      </w:r>
      <w:r>
        <w:instrText xml:space="preserve"> SEQ Figure \* ARABIC </w:instrText>
      </w:r>
      <w:r>
        <w:fldChar w:fldCharType="separate"/>
      </w:r>
      <w:r w:rsidR="007B4A22">
        <w:rPr>
          <w:noProof/>
        </w:rPr>
        <w:t>8</w:t>
      </w:r>
      <w:r>
        <w:rPr>
          <w:noProof/>
        </w:rPr>
        <w:fldChar w:fldCharType="end"/>
      </w:r>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11C9A21F" w:rsidR="00A2024D" w:rsidRPr="00A2024D" w:rsidRDefault="00A2024D" w:rsidP="00D21DBA">
      <w:pPr>
        <w:pStyle w:val="Caption"/>
      </w:pPr>
      <w:r>
        <w:t xml:space="preserve">Figure </w:t>
      </w:r>
      <w:r>
        <w:fldChar w:fldCharType="begin"/>
      </w:r>
      <w:r>
        <w:instrText xml:space="preserve"> SEQ Figure \* ARABIC </w:instrText>
      </w:r>
      <w:r>
        <w:fldChar w:fldCharType="separate"/>
      </w:r>
      <w:r w:rsidR="007B4A22">
        <w:rPr>
          <w:noProof/>
        </w:rPr>
        <w:t>9</w:t>
      </w:r>
      <w:r>
        <w:rPr>
          <w:noProof/>
        </w:rPr>
        <w:fldChar w:fldCharType="end"/>
      </w:r>
      <w:r>
        <w:t>. Time stamp alignment logic structure.</w:t>
      </w:r>
    </w:p>
    <w:p w14:paraId="70491281" w14:textId="11C75D75" w:rsidR="00633859" w:rsidRDefault="00B42BE1">
      <w:pPr>
        <w:pStyle w:val="Heading1"/>
      </w:pPr>
      <w:bookmarkStart w:id="90" w:name="_Toc145270267"/>
      <w:r>
        <w:t>References</w:t>
      </w:r>
      <w:bookmarkEnd w:id="90"/>
    </w:p>
    <w:p w14:paraId="3E57E4C3" w14:textId="0B0DC0A2" w:rsidR="00633859" w:rsidRDefault="00B42BE1">
      <w:pPr>
        <w:pStyle w:val="ListParagraph"/>
        <w:numPr>
          <w:ilvl w:val="0"/>
          <w:numId w:val="6"/>
        </w:numPr>
      </w:pPr>
      <w:bookmarkStart w:id="91" w:name="__RefNumPara__1934_3214169308"/>
      <w:bookmarkEnd w:id="91"/>
      <w:r>
        <w:t>WIB firmware requirements</w:t>
      </w:r>
      <w:r w:rsidR="006C4608">
        <w:t xml:space="preserve"> (Josh’s document)</w:t>
      </w:r>
    </w:p>
    <w:p w14:paraId="4CEFD718" w14:textId="29A3B78F" w:rsidR="00633859" w:rsidRDefault="00B42BE1">
      <w:pPr>
        <w:pStyle w:val="ListParagraph"/>
        <w:numPr>
          <w:ilvl w:val="0"/>
          <w:numId w:val="6"/>
        </w:numPr>
      </w:pPr>
      <w:bookmarkStart w:id="92" w:name="__RefNumPara__1868_3214169308"/>
      <w:bookmarkEnd w:id="92"/>
      <w:r>
        <w:lastRenderedPageBreak/>
        <w:t>WIB hardware manual</w:t>
      </w:r>
    </w:p>
    <w:p w14:paraId="08C59EFA" w14:textId="7ED996D7" w:rsidR="006C4608" w:rsidRDefault="006C4608">
      <w:pPr>
        <w:pStyle w:val="ListParagraph"/>
        <w:numPr>
          <w:ilvl w:val="0"/>
          <w:numId w:val="6"/>
        </w:numPr>
      </w:pPr>
      <w:bookmarkStart w:id="93" w:name="_Ref79345023"/>
      <w:r>
        <w:t>WIB schematics</w:t>
      </w:r>
      <w:bookmarkEnd w:id="93"/>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94" w:name="__RefNumPara__1874_3214169308"/>
      <w:bookmarkStart w:id="95" w:name="__RefNumPara__1864_3214169308"/>
      <w:bookmarkEnd w:id="94"/>
      <w:bookmarkEnd w:id="95"/>
      <w:r>
        <w:t>COLDATA datasheet</w:t>
      </w:r>
    </w:p>
    <w:p w14:paraId="5E7D82D2" w14:textId="77777777" w:rsidR="00633859" w:rsidRDefault="00B42BE1">
      <w:pPr>
        <w:pStyle w:val="ListParagraph"/>
        <w:numPr>
          <w:ilvl w:val="0"/>
          <w:numId w:val="6"/>
        </w:numPr>
      </w:pPr>
      <w:bookmarkStart w:id="96" w:name="__RefNumPara__1866_3214169308"/>
      <w:bookmarkEnd w:id="96"/>
      <w:r>
        <w:t>COLDADC datasheet</w:t>
      </w:r>
    </w:p>
    <w:p w14:paraId="6A09EF8C" w14:textId="31CD42F3" w:rsidR="00633859" w:rsidRDefault="00B42BE1" w:rsidP="000A03AE">
      <w:pPr>
        <w:pStyle w:val="ListParagraph"/>
        <w:numPr>
          <w:ilvl w:val="0"/>
          <w:numId w:val="6"/>
        </w:numPr>
      </w:pPr>
      <w:bookmarkStart w:id="97" w:name="__RefNumPara__1870_3214169308"/>
      <w:bookmarkEnd w:id="97"/>
      <w:r>
        <w:t>DUNE Timing System – Single Phase Firmware</w:t>
      </w:r>
      <w:bookmarkStart w:id="98" w:name="__RefNumPara__1930_3214169308"/>
      <w:bookmarkEnd w:id="98"/>
    </w:p>
    <w:p w14:paraId="6C22190C" w14:textId="4CF56583" w:rsidR="00EE4356" w:rsidRDefault="00EE4356">
      <w:pPr>
        <w:pStyle w:val="ListParagraph"/>
        <w:numPr>
          <w:ilvl w:val="0"/>
          <w:numId w:val="6"/>
        </w:numPr>
      </w:pPr>
      <w:bookmarkStart w:id="99" w:name="_Ref79346703"/>
      <w:r>
        <w:t>Ultrascale + ZYNQ manual</w:t>
      </w:r>
      <w:bookmarkEnd w:id="99"/>
    </w:p>
    <w:p w14:paraId="1A37CF1D" w14:textId="1C4BCD0E" w:rsidR="00633859" w:rsidRDefault="00B42BE1">
      <w:pPr>
        <w:pStyle w:val="ListParagraph"/>
        <w:numPr>
          <w:ilvl w:val="0"/>
          <w:numId w:val="6"/>
        </w:numPr>
      </w:pPr>
      <w:bookmarkStart w:id="100" w:name="__RefNumPara__1872_3214169308"/>
      <w:bookmarkEnd w:id="100"/>
      <w:r>
        <w:t>Ultrascale + GTH manual</w:t>
      </w:r>
    </w:p>
    <w:p w14:paraId="23066615" w14:textId="093E7254" w:rsidR="002B531C" w:rsidRDefault="002B531C" w:rsidP="002B531C">
      <w:pPr>
        <w:pStyle w:val="ListParagraph"/>
        <w:numPr>
          <w:ilvl w:val="0"/>
          <w:numId w:val="6"/>
        </w:numPr>
      </w:pPr>
      <w:commentRangeStart w:id="101"/>
      <w:r>
        <w:t>D</w:t>
      </w:r>
      <w:commentRangeEnd w:id="101"/>
      <w:r w:rsidR="00CD171A">
        <w:rPr>
          <w:rStyle w:val="CommentReference"/>
        </w:rPr>
        <w:commentReference w:id="101"/>
      </w:r>
      <w:r>
        <w:t xml:space="preserve">. Cussans, D. Newbold, A. Thea, “Dune Timing System Integration Guide”, Google document, 2021. Available: </w:t>
      </w:r>
      <w:hyperlink r:id="rId25"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0A03AE">
      <w:pPr>
        <w:pStyle w:val="ListParagraph"/>
      </w:pPr>
    </w:p>
    <w:p w14:paraId="6A114BAC" w14:textId="77777777" w:rsidR="00633859" w:rsidRDefault="00B42BE1">
      <w:pPr>
        <w:pStyle w:val="Heading1"/>
      </w:pPr>
      <w:bookmarkStart w:id="102" w:name="_Toc145270268"/>
      <w:r>
        <w:t>Revision table</w:t>
      </w:r>
      <w:bookmarkEnd w:id="102"/>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lastRenderedPageBreak/>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Added DCSK timing implementation diagram, removed deprecated registers. Added note about ts_addr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take into account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Added programmable delay for EDGE FAST command, register edge_delay</w:t>
            </w:r>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7B2BAA">
        <w:tc>
          <w:tcPr>
            <w:tcW w:w="1345" w:type="dxa"/>
            <w:tcBorders>
              <w:top w:val="single" w:sz="4" w:space="0" w:color="auto"/>
              <w:bottom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bottom w:val="single" w:sz="4" w:space="0" w:color="auto"/>
            </w:tcBorders>
            <w:shd w:val="clear" w:color="auto" w:fill="auto"/>
          </w:tcPr>
          <w:p w14:paraId="4AAD7B78" w14:textId="360E97DB" w:rsidR="00D21C01" w:rsidRDefault="00D21C01" w:rsidP="00806442">
            <w:pPr>
              <w:spacing w:after="0" w:line="240" w:lineRule="auto"/>
            </w:pPr>
            <w:r>
              <w:t>Added prio_enc_descramble parameter to accommodate all versions of PTC</w:t>
            </w:r>
          </w:p>
        </w:tc>
      </w:tr>
      <w:tr w:rsidR="007B2BAA" w14:paraId="5714712E" w14:textId="77777777" w:rsidTr="00030D50">
        <w:tc>
          <w:tcPr>
            <w:tcW w:w="1345" w:type="dxa"/>
            <w:tcBorders>
              <w:top w:val="single" w:sz="4" w:space="0" w:color="auto"/>
              <w:bottom w:val="single" w:sz="4" w:space="0" w:color="auto"/>
            </w:tcBorders>
            <w:shd w:val="clear" w:color="auto" w:fill="auto"/>
          </w:tcPr>
          <w:p w14:paraId="7BFAFA67" w14:textId="3CE9E60E" w:rsidR="007B2BAA" w:rsidRDefault="007B2BAA">
            <w:pPr>
              <w:spacing w:after="0" w:line="240" w:lineRule="auto"/>
            </w:pPr>
            <w:r>
              <w:t>2023-08-08</w:t>
            </w:r>
          </w:p>
        </w:tc>
        <w:tc>
          <w:tcPr>
            <w:tcW w:w="8005" w:type="dxa"/>
            <w:tcBorders>
              <w:top w:val="single" w:sz="4" w:space="0" w:color="auto"/>
              <w:bottom w:val="single" w:sz="4" w:space="0" w:color="auto"/>
            </w:tcBorders>
            <w:shd w:val="clear" w:color="auto" w:fill="auto"/>
          </w:tcPr>
          <w:p w14:paraId="66654BA9" w14:textId="484D22A3" w:rsidR="007B2BAA" w:rsidRDefault="007B2BAA" w:rsidP="00806442">
            <w:pPr>
              <w:spacing w:after="0" w:line="240" w:lineRule="auto"/>
            </w:pPr>
            <w:r>
              <w:t>Added section on PTC I2C access to WIB sensors</w:t>
            </w:r>
          </w:p>
        </w:tc>
      </w:tr>
      <w:tr w:rsidR="00030D50" w14:paraId="390B2155" w14:textId="77777777" w:rsidTr="00ED7FD4">
        <w:tc>
          <w:tcPr>
            <w:tcW w:w="1345" w:type="dxa"/>
            <w:tcBorders>
              <w:top w:val="single" w:sz="4" w:space="0" w:color="auto"/>
              <w:bottom w:val="single" w:sz="4" w:space="0" w:color="auto"/>
            </w:tcBorders>
            <w:shd w:val="clear" w:color="auto" w:fill="auto"/>
          </w:tcPr>
          <w:p w14:paraId="4FDEF844" w14:textId="37360382" w:rsidR="00030D50" w:rsidRDefault="00030D50">
            <w:pPr>
              <w:spacing w:after="0" w:line="240" w:lineRule="auto"/>
            </w:pPr>
            <w:r>
              <w:t>2023-08-24</w:t>
            </w:r>
          </w:p>
        </w:tc>
        <w:tc>
          <w:tcPr>
            <w:tcW w:w="8005" w:type="dxa"/>
            <w:tcBorders>
              <w:top w:val="single" w:sz="4" w:space="0" w:color="auto"/>
              <w:bottom w:val="single" w:sz="4" w:space="0" w:color="auto"/>
            </w:tcBorders>
            <w:shd w:val="clear" w:color="auto" w:fill="auto"/>
          </w:tcPr>
          <w:p w14:paraId="37E721DE" w14:textId="7524E80D" w:rsidR="00030D50" w:rsidRDefault="00030D50" w:rsidP="00806442">
            <w:pPr>
              <w:spacing w:after="0" w:line="240" w:lineRule="auto"/>
            </w:pPr>
            <w:r>
              <w:t>Fixed error in data alignment section, max valid alignment value was wrong</w:t>
            </w:r>
          </w:p>
        </w:tc>
      </w:tr>
      <w:tr w:rsidR="00ED7FD4" w14:paraId="40FD8820" w14:textId="77777777" w:rsidTr="005241E8">
        <w:tc>
          <w:tcPr>
            <w:tcW w:w="1345" w:type="dxa"/>
            <w:tcBorders>
              <w:top w:val="single" w:sz="4" w:space="0" w:color="auto"/>
              <w:bottom w:val="single" w:sz="4" w:space="0" w:color="auto"/>
            </w:tcBorders>
            <w:shd w:val="clear" w:color="auto" w:fill="auto"/>
          </w:tcPr>
          <w:p w14:paraId="26E117F8" w14:textId="7CB21E82" w:rsidR="00ED7FD4" w:rsidRDefault="00ED7FD4">
            <w:pPr>
              <w:spacing w:after="0" w:line="240" w:lineRule="auto"/>
            </w:pPr>
            <w:r>
              <w:lastRenderedPageBreak/>
              <w:t>2023-08-28</w:t>
            </w:r>
          </w:p>
        </w:tc>
        <w:tc>
          <w:tcPr>
            <w:tcW w:w="8005" w:type="dxa"/>
            <w:tcBorders>
              <w:top w:val="single" w:sz="4" w:space="0" w:color="auto"/>
              <w:bottom w:val="single" w:sz="4" w:space="0" w:color="auto"/>
            </w:tcBorders>
            <w:shd w:val="clear" w:color="auto" w:fill="auto"/>
          </w:tcPr>
          <w:p w14:paraId="24613A12" w14:textId="4D4238AA" w:rsidR="00ED7FD4" w:rsidRDefault="00ED7FD4" w:rsidP="00806442">
            <w:pPr>
              <w:spacing w:after="0" w:line="240" w:lineRule="auto"/>
            </w:pPr>
            <w:r>
              <w:t>Added sections on Calibration Pulse Generator and System Monitor</w:t>
            </w:r>
          </w:p>
        </w:tc>
      </w:tr>
      <w:tr w:rsidR="005241E8" w14:paraId="3B7C00BA" w14:textId="77777777" w:rsidTr="00F40CED">
        <w:tc>
          <w:tcPr>
            <w:tcW w:w="1345" w:type="dxa"/>
            <w:tcBorders>
              <w:top w:val="single" w:sz="4" w:space="0" w:color="auto"/>
              <w:bottom w:val="single" w:sz="4" w:space="0" w:color="auto"/>
            </w:tcBorders>
            <w:shd w:val="clear" w:color="auto" w:fill="auto"/>
          </w:tcPr>
          <w:p w14:paraId="3D4FACCD" w14:textId="5B666A2E" w:rsidR="005241E8" w:rsidRDefault="005241E8">
            <w:pPr>
              <w:spacing w:after="0" w:line="240" w:lineRule="auto"/>
            </w:pPr>
            <w:r>
              <w:t>2023-09-10</w:t>
            </w:r>
          </w:p>
        </w:tc>
        <w:tc>
          <w:tcPr>
            <w:tcW w:w="8005" w:type="dxa"/>
            <w:tcBorders>
              <w:top w:val="single" w:sz="4" w:space="0" w:color="auto"/>
              <w:bottom w:val="single" w:sz="4" w:space="0" w:color="auto"/>
            </w:tcBorders>
            <w:shd w:val="clear" w:color="auto" w:fill="auto"/>
          </w:tcPr>
          <w:p w14:paraId="34A510A3" w14:textId="175AE684" w:rsidR="005241E8" w:rsidRDefault="005241E8" w:rsidP="00806442">
            <w:pPr>
              <w:spacing w:after="0" w:line="240" w:lineRule="auto"/>
            </w:pPr>
            <w:r>
              <w:t>Added sections on P11 connector use as spy memory trigger, HERMES reset logic</w:t>
            </w:r>
          </w:p>
        </w:tc>
      </w:tr>
      <w:tr w:rsidR="00F40CED" w14:paraId="486692F3" w14:textId="77777777" w:rsidTr="00541A78">
        <w:tc>
          <w:tcPr>
            <w:tcW w:w="1345" w:type="dxa"/>
            <w:tcBorders>
              <w:top w:val="single" w:sz="4" w:space="0" w:color="auto"/>
              <w:bottom w:val="single" w:sz="4" w:space="0" w:color="auto"/>
            </w:tcBorders>
            <w:shd w:val="clear" w:color="auto" w:fill="auto"/>
          </w:tcPr>
          <w:p w14:paraId="54D8FEE4" w14:textId="50908592" w:rsidR="00F40CED" w:rsidRDefault="00F40CED">
            <w:pPr>
              <w:spacing w:after="0" w:line="240" w:lineRule="auto"/>
            </w:pPr>
            <w:r>
              <w:t>2024-01-2</w:t>
            </w:r>
            <w:r w:rsidR="002F7CB1">
              <w:t>5</w:t>
            </w:r>
          </w:p>
        </w:tc>
        <w:tc>
          <w:tcPr>
            <w:tcW w:w="8005" w:type="dxa"/>
            <w:tcBorders>
              <w:top w:val="single" w:sz="4" w:space="0" w:color="auto"/>
              <w:bottom w:val="single" w:sz="4" w:space="0" w:color="auto"/>
            </w:tcBorders>
            <w:shd w:val="clear" w:color="auto" w:fill="auto"/>
          </w:tcPr>
          <w:p w14:paraId="23B741DD" w14:textId="3F1840C8" w:rsidR="00F40CED" w:rsidRDefault="00F40CED" w:rsidP="00806442">
            <w:pPr>
              <w:spacing w:after="0" w:line="240" w:lineRule="auto"/>
            </w:pPr>
            <w:r>
              <w:t>Added registers for programming Hermes MAC, IP addresses, and port numbers for both Eth links.</w:t>
            </w:r>
            <w:r w:rsidR="006E2E2A">
              <w:t xml:space="preserve"> Updated Hermes screenshot in DAQ section.</w:t>
            </w:r>
            <w:r>
              <w:t xml:space="preserve"> Firmware compiled with Hermes 1.9 IP.</w:t>
            </w:r>
          </w:p>
        </w:tc>
      </w:tr>
      <w:tr w:rsidR="00541A78" w14:paraId="5DF0F2C7" w14:textId="77777777" w:rsidTr="00AF7C48">
        <w:tc>
          <w:tcPr>
            <w:tcW w:w="1345" w:type="dxa"/>
            <w:tcBorders>
              <w:top w:val="single" w:sz="4" w:space="0" w:color="auto"/>
            </w:tcBorders>
            <w:shd w:val="clear" w:color="auto" w:fill="auto"/>
          </w:tcPr>
          <w:p w14:paraId="53B50A35" w14:textId="65DBFFFC" w:rsidR="00541A78" w:rsidRDefault="00541A78">
            <w:pPr>
              <w:spacing w:after="0" w:line="240" w:lineRule="auto"/>
            </w:pPr>
            <w:r>
              <w:t>2024-06-09</w:t>
            </w:r>
          </w:p>
        </w:tc>
        <w:tc>
          <w:tcPr>
            <w:tcW w:w="8005" w:type="dxa"/>
            <w:tcBorders>
              <w:top w:val="single" w:sz="4" w:space="0" w:color="auto"/>
            </w:tcBorders>
            <w:shd w:val="clear" w:color="auto" w:fill="auto"/>
          </w:tcPr>
          <w:p w14:paraId="6355642D" w14:textId="2F3CD784" w:rsidR="00541A78" w:rsidRDefault="00541A78" w:rsidP="00806442">
            <w:pPr>
              <w:spacing w:after="0" w:line="240" w:lineRule="auto"/>
            </w:pPr>
            <w:r>
              <w:t xml:space="preserve">Added register for programming front panel LEDs. Timing endpoint code updated to version </w:t>
            </w:r>
            <w:r w:rsidRPr="00541A78">
              <w:t>v7-3-0_sha-c879752e</w:t>
            </w:r>
            <w:r>
              <w:t>.</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34" w:author="nikolica" w:date="2021-09-02T11:03:00Z" w:initials="n">
    <w:p w14:paraId="5D0DA000" w14:textId="1C07464F" w:rsidR="0039412E" w:rsidRDefault="0039412E">
      <w:pPr>
        <w:pStyle w:val="CommentText"/>
      </w:pPr>
      <w:r>
        <w:rPr>
          <w:rStyle w:val="CommentReference"/>
        </w:rPr>
        <w:annotationRef/>
      </w:r>
      <w:r>
        <w:t>Mark registers RO, RW, WO</w:t>
      </w:r>
    </w:p>
  </w:comment>
  <w:comment w:id="35"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6"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7"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7"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101"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34CC6"/>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023E8"/>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002A88"/>
    <w:multiLevelType w:val="multilevel"/>
    <w:tmpl w:val="9ABC83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5D1B13"/>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5E1AEF"/>
    <w:multiLevelType w:val="hybridMultilevel"/>
    <w:tmpl w:val="FCCA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30"/>
  </w:num>
  <w:num w:numId="3" w16cid:durableId="1163281175">
    <w:abstractNumId w:val="27"/>
  </w:num>
  <w:num w:numId="4" w16cid:durableId="1430615927">
    <w:abstractNumId w:val="6"/>
  </w:num>
  <w:num w:numId="5" w16cid:durableId="1466775515">
    <w:abstractNumId w:val="28"/>
  </w:num>
  <w:num w:numId="6" w16cid:durableId="2019040411">
    <w:abstractNumId w:val="3"/>
  </w:num>
  <w:num w:numId="7" w16cid:durableId="413403180">
    <w:abstractNumId w:val="15"/>
  </w:num>
  <w:num w:numId="8" w16cid:durableId="312219229">
    <w:abstractNumId w:val="35"/>
  </w:num>
  <w:num w:numId="9" w16cid:durableId="1035539992">
    <w:abstractNumId w:val="23"/>
  </w:num>
  <w:num w:numId="10" w16cid:durableId="2119982783">
    <w:abstractNumId w:val="7"/>
  </w:num>
  <w:num w:numId="11" w16cid:durableId="1784761384">
    <w:abstractNumId w:val="5"/>
  </w:num>
  <w:num w:numId="12" w16cid:durableId="1317105861">
    <w:abstractNumId w:val="18"/>
  </w:num>
  <w:num w:numId="13" w16cid:durableId="718940879">
    <w:abstractNumId w:val="12"/>
  </w:num>
  <w:num w:numId="14" w16cid:durableId="1890070481">
    <w:abstractNumId w:val="40"/>
  </w:num>
  <w:num w:numId="15" w16cid:durableId="134105115">
    <w:abstractNumId w:val="4"/>
  </w:num>
  <w:num w:numId="16" w16cid:durableId="1999768084">
    <w:abstractNumId w:val="43"/>
  </w:num>
  <w:num w:numId="17" w16cid:durableId="1751808139">
    <w:abstractNumId w:val="32"/>
  </w:num>
  <w:num w:numId="18" w16cid:durableId="1683701942">
    <w:abstractNumId w:val="29"/>
  </w:num>
  <w:num w:numId="19" w16cid:durableId="608053839">
    <w:abstractNumId w:val="37"/>
  </w:num>
  <w:num w:numId="20" w16cid:durableId="1727293708">
    <w:abstractNumId w:val="39"/>
  </w:num>
  <w:num w:numId="21" w16cid:durableId="1207065388">
    <w:abstractNumId w:val="16"/>
  </w:num>
  <w:num w:numId="22" w16cid:durableId="507017129">
    <w:abstractNumId w:val="8"/>
  </w:num>
  <w:num w:numId="23" w16cid:durableId="19363316">
    <w:abstractNumId w:val="17"/>
  </w:num>
  <w:num w:numId="24" w16cid:durableId="1117875690">
    <w:abstractNumId w:val="46"/>
  </w:num>
  <w:num w:numId="25" w16cid:durableId="644043259">
    <w:abstractNumId w:val="45"/>
  </w:num>
  <w:num w:numId="26" w16cid:durableId="1869249793">
    <w:abstractNumId w:val="34"/>
  </w:num>
  <w:num w:numId="27" w16cid:durableId="608901500">
    <w:abstractNumId w:val="44"/>
  </w:num>
  <w:num w:numId="28" w16cid:durableId="1870411636">
    <w:abstractNumId w:val="11"/>
  </w:num>
  <w:num w:numId="29" w16cid:durableId="517894233">
    <w:abstractNumId w:val="14"/>
  </w:num>
  <w:num w:numId="30" w16cid:durableId="1854877296">
    <w:abstractNumId w:val="31"/>
  </w:num>
  <w:num w:numId="31" w16cid:durableId="399064461">
    <w:abstractNumId w:val="20"/>
  </w:num>
  <w:num w:numId="32" w16cid:durableId="64693245">
    <w:abstractNumId w:val="26"/>
  </w:num>
  <w:num w:numId="33" w16cid:durableId="1743142608">
    <w:abstractNumId w:val="41"/>
  </w:num>
  <w:num w:numId="34" w16cid:durableId="1909805233">
    <w:abstractNumId w:val="47"/>
  </w:num>
  <w:num w:numId="35" w16cid:durableId="631135104">
    <w:abstractNumId w:val="24"/>
  </w:num>
  <w:num w:numId="36" w16cid:durableId="28921997">
    <w:abstractNumId w:val="21"/>
  </w:num>
  <w:num w:numId="37" w16cid:durableId="1887109382">
    <w:abstractNumId w:val="38"/>
  </w:num>
  <w:num w:numId="38" w16cid:durableId="1612861385">
    <w:abstractNumId w:val="36"/>
  </w:num>
  <w:num w:numId="39" w16cid:durableId="1665276709">
    <w:abstractNumId w:val="22"/>
  </w:num>
  <w:num w:numId="40" w16cid:durableId="592784399">
    <w:abstractNumId w:val="25"/>
  </w:num>
  <w:num w:numId="41" w16cid:durableId="1703239322">
    <w:abstractNumId w:val="33"/>
  </w:num>
  <w:num w:numId="42" w16cid:durableId="1750687114">
    <w:abstractNumId w:val="19"/>
  </w:num>
  <w:num w:numId="43" w16cid:durableId="1672902873">
    <w:abstractNumId w:val="10"/>
  </w:num>
  <w:num w:numId="44" w16cid:durableId="250897842">
    <w:abstractNumId w:val="13"/>
  </w:num>
  <w:num w:numId="45" w16cid:durableId="728917005">
    <w:abstractNumId w:val="2"/>
  </w:num>
  <w:num w:numId="46" w16cid:durableId="520582894">
    <w:abstractNumId w:val="1"/>
  </w:num>
  <w:num w:numId="47" w16cid:durableId="1291324320">
    <w:abstractNumId w:val="9"/>
  </w:num>
  <w:num w:numId="48" w16cid:durableId="404110525">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0D50"/>
    <w:rsid w:val="000346DE"/>
    <w:rsid w:val="00043F01"/>
    <w:rsid w:val="00050486"/>
    <w:rsid w:val="00051532"/>
    <w:rsid w:val="00052CDC"/>
    <w:rsid w:val="00061F43"/>
    <w:rsid w:val="00063733"/>
    <w:rsid w:val="000652F8"/>
    <w:rsid w:val="00067885"/>
    <w:rsid w:val="00074030"/>
    <w:rsid w:val="00075957"/>
    <w:rsid w:val="00077E15"/>
    <w:rsid w:val="00080227"/>
    <w:rsid w:val="00081012"/>
    <w:rsid w:val="0009786B"/>
    <w:rsid w:val="000A03AE"/>
    <w:rsid w:val="000A4A49"/>
    <w:rsid w:val="000B1F49"/>
    <w:rsid w:val="000C05B2"/>
    <w:rsid w:val="000D0D2D"/>
    <w:rsid w:val="000D4002"/>
    <w:rsid w:val="000D6141"/>
    <w:rsid w:val="00114104"/>
    <w:rsid w:val="00115263"/>
    <w:rsid w:val="001316CC"/>
    <w:rsid w:val="00132876"/>
    <w:rsid w:val="00135794"/>
    <w:rsid w:val="00147D63"/>
    <w:rsid w:val="00177837"/>
    <w:rsid w:val="001817B9"/>
    <w:rsid w:val="001855A0"/>
    <w:rsid w:val="001915BF"/>
    <w:rsid w:val="001A1639"/>
    <w:rsid w:val="001D0868"/>
    <w:rsid w:val="001D4AE1"/>
    <w:rsid w:val="00203DF0"/>
    <w:rsid w:val="002065EA"/>
    <w:rsid w:val="00230B8A"/>
    <w:rsid w:val="002318D5"/>
    <w:rsid w:val="0023242F"/>
    <w:rsid w:val="00235000"/>
    <w:rsid w:val="00244FA8"/>
    <w:rsid w:val="00245653"/>
    <w:rsid w:val="0024631C"/>
    <w:rsid w:val="002512D2"/>
    <w:rsid w:val="00253403"/>
    <w:rsid w:val="00254E3D"/>
    <w:rsid w:val="0026175B"/>
    <w:rsid w:val="00266618"/>
    <w:rsid w:val="00267882"/>
    <w:rsid w:val="00267D7D"/>
    <w:rsid w:val="00270C9F"/>
    <w:rsid w:val="0027168F"/>
    <w:rsid w:val="002930E4"/>
    <w:rsid w:val="00295349"/>
    <w:rsid w:val="00295A4D"/>
    <w:rsid w:val="002B2A70"/>
    <w:rsid w:val="002B4931"/>
    <w:rsid w:val="002B531C"/>
    <w:rsid w:val="002B55FB"/>
    <w:rsid w:val="002D739B"/>
    <w:rsid w:val="002E1C55"/>
    <w:rsid w:val="002F7CB1"/>
    <w:rsid w:val="0030254F"/>
    <w:rsid w:val="00304ABD"/>
    <w:rsid w:val="00304F19"/>
    <w:rsid w:val="00306ABE"/>
    <w:rsid w:val="00325702"/>
    <w:rsid w:val="00326A92"/>
    <w:rsid w:val="00336C1A"/>
    <w:rsid w:val="003374D5"/>
    <w:rsid w:val="00345D07"/>
    <w:rsid w:val="00347523"/>
    <w:rsid w:val="003535E1"/>
    <w:rsid w:val="00360210"/>
    <w:rsid w:val="00364F35"/>
    <w:rsid w:val="00373B96"/>
    <w:rsid w:val="00377A88"/>
    <w:rsid w:val="00380528"/>
    <w:rsid w:val="00381C12"/>
    <w:rsid w:val="0039412E"/>
    <w:rsid w:val="00395CB9"/>
    <w:rsid w:val="003A32F6"/>
    <w:rsid w:val="003A59DC"/>
    <w:rsid w:val="003A7794"/>
    <w:rsid w:val="003B0ABA"/>
    <w:rsid w:val="003C03D7"/>
    <w:rsid w:val="003C7740"/>
    <w:rsid w:val="003D3B3E"/>
    <w:rsid w:val="003D5C5D"/>
    <w:rsid w:val="004022E1"/>
    <w:rsid w:val="0042075B"/>
    <w:rsid w:val="00431F91"/>
    <w:rsid w:val="004418B6"/>
    <w:rsid w:val="00444ECF"/>
    <w:rsid w:val="00450FAF"/>
    <w:rsid w:val="00451278"/>
    <w:rsid w:val="004569B1"/>
    <w:rsid w:val="00472775"/>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41E8"/>
    <w:rsid w:val="00525E44"/>
    <w:rsid w:val="00527005"/>
    <w:rsid w:val="005270DE"/>
    <w:rsid w:val="00533EFF"/>
    <w:rsid w:val="005368B3"/>
    <w:rsid w:val="00541A78"/>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E633A"/>
    <w:rsid w:val="005F2535"/>
    <w:rsid w:val="005F3C42"/>
    <w:rsid w:val="0060376A"/>
    <w:rsid w:val="006044CF"/>
    <w:rsid w:val="00605C9A"/>
    <w:rsid w:val="006115DC"/>
    <w:rsid w:val="00617231"/>
    <w:rsid w:val="0063191D"/>
    <w:rsid w:val="00632C9E"/>
    <w:rsid w:val="00633045"/>
    <w:rsid w:val="00633381"/>
    <w:rsid w:val="0063369F"/>
    <w:rsid w:val="00633859"/>
    <w:rsid w:val="0063639C"/>
    <w:rsid w:val="006428F8"/>
    <w:rsid w:val="006520B1"/>
    <w:rsid w:val="0066217C"/>
    <w:rsid w:val="00681BFD"/>
    <w:rsid w:val="00686798"/>
    <w:rsid w:val="00695719"/>
    <w:rsid w:val="006A2323"/>
    <w:rsid w:val="006A29DC"/>
    <w:rsid w:val="006A51A8"/>
    <w:rsid w:val="006A602F"/>
    <w:rsid w:val="006C35DE"/>
    <w:rsid w:val="006C3604"/>
    <w:rsid w:val="006C4608"/>
    <w:rsid w:val="006D1215"/>
    <w:rsid w:val="006D300B"/>
    <w:rsid w:val="006D3316"/>
    <w:rsid w:val="006D7783"/>
    <w:rsid w:val="006E104C"/>
    <w:rsid w:val="006E1385"/>
    <w:rsid w:val="006E2E2A"/>
    <w:rsid w:val="006F40C9"/>
    <w:rsid w:val="006F4456"/>
    <w:rsid w:val="00702A97"/>
    <w:rsid w:val="00705262"/>
    <w:rsid w:val="00724B06"/>
    <w:rsid w:val="00730550"/>
    <w:rsid w:val="0073284A"/>
    <w:rsid w:val="00733EAC"/>
    <w:rsid w:val="0073551A"/>
    <w:rsid w:val="007502CC"/>
    <w:rsid w:val="00750A7B"/>
    <w:rsid w:val="00750EC7"/>
    <w:rsid w:val="00770A85"/>
    <w:rsid w:val="0077600C"/>
    <w:rsid w:val="007764D8"/>
    <w:rsid w:val="007801E3"/>
    <w:rsid w:val="007901C4"/>
    <w:rsid w:val="007A11B6"/>
    <w:rsid w:val="007B2472"/>
    <w:rsid w:val="007B2BAA"/>
    <w:rsid w:val="007B4A22"/>
    <w:rsid w:val="007C68AF"/>
    <w:rsid w:val="007D76CE"/>
    <w:rsid w:val="007F35E1"/>
    <w:rsid w:val="007F3733"/>
    <w:rsid w:val="007F7C8D"/>
    <w:rsid w:val="00801059"/>
    <w:rsid w:val="00802BEC"/>
    <w:rsid w:val="00803648"/>
    <w:rsid w:val="00806442"/>
    <w:rsid w:val="00806B3C"/>
    <w:rsid w:val="008113EC"/>
    <w:rsid w:val="00814BF9"/>
    <w:rsid w:val="00820C90"/>
    <w:rsid w:val="00836D5A"/>
    <w:rsid w:val="00847A1F"/>
    <w:rsid w:val="00865F09"/>
    <w:rsid w:val="0086763B"/>
    <w:rsid w:val="00870AAB"/>
    <w:rsid w:val="008716C6"/>
    <w:rsid w:val="00875FD6"/>
    <w:rsid w:val="008934C9"/>
    <w:rsid w:val="00894CF6"/>
    <w:rsid w:val="008A4833"/>
    <w:rsid w:val="008B103A"/>
    <w:rsid w:val="008C18CA"/>
    <w:rsid w:val="008C3907"/>
    <w:rsid w:val="008D0268"/>
    <w:rsid w:val="008D14BF"/>
    <w:rsid w:val="008E3C0A"/>
    <w:rsid w:val="008E4FCD"/>
    <w:rsid w:val="008E7AF4"/>
    <w:rsid w:val="008F0F71"/>
    <w:rsid w:val="008F1915"/>
    <w:rsid w:val="008F501F"/>
    <w:rsid w:val="008F7CDB"/>
    <w:rsid w:val="009008BD"/>
    <w:rsid w:val="00901D53"/>
    <w:rsid w:val="009256F1"/>
    <w:rsid w:val="009309A2"/>
    <w:rsid w:val="00943271"/>
    <w:rsid w:val="009478B9"/>
    <w:rsid w:val="0095420C"/>
    <w:rsid w:val="00960E59"/>
    <w:rsid w:val="00981522"/>
    <w:rsid w:val="00997670"/>
    <w:rsid w:val="009A4F14"/>
    <w:rsid w:val="009B7709"/>
    <w:rsid w:val="009C3EF3"/>
    <w:rsid w:val="009C7DC5"/>
    <w:rsid w:val="009D685A"/>
    <w:rsid w:val="009D7C7C"/>
    <w:rsid w:val="009D7EF4"/>
    <w:rsid w:val="009E0A9D"/>
    <w:rsid w:val="009F5D61"/>
    <w:rsid w:val="00A01335"/>
    <w:rsid w:val="00A023B0"/>
    <w:rsid w:val="00A0378F"/>
    <w:rsid w:val="00A1028F"/>
    <w:rsid w:val="00A12408"/>
    <w:rsid w:val="00A12425"/>
    <w:rsid w:val="00A16490"/>
    <w:rsid w:val="00A2024D"/>
    <w:rsid w:val="00A22F3D"/>
    <w:rsid w:val="00A24096"/>
    <w:rsid w:val="00A44DB5"/>
    <w:rsid w:val="00A4676F"/>
    <w:rsid w:val="00A54E52"/>
    <w:rsid w:val="00A56DCB"/>
    <w:rsid w:val="00A57779"/>
    <w:rsid w:val="00A7203C"/>
    <w:rsid w:val="00A82CCA"/>
    <w:rsid w:val="00A83D9B"/>
    <w:rsid w:val="00A852E9"/>
    <w:rsid w:val="00AA3032"/>
    <w:rsid w:val="00AC454C"/>
    <w:rsid w:val="00AC519C"/>
    <w:rsid w:val="00AD64A7"/>
    <w:rsid w:val="00AD7B9C"/>
    <w:rsid w:val="00AF066E"/>
    <w:rsid w:val="00AF1C3A"/>
    <w:rsid w:val="00AF7C48"/>
    <w:rsid w:val="00B03827"/>
    <w:rsid w:val="00B1137B"/>
    <w:rsid w:val="00B14E38"/>
    <w:rsid w:val="00B15440"/>
    <w:rsid w:val="00B1641B"/>
    <w:rsid w:val="00B22D52"/>
    <w:rsid w:val="00B33BC7"/>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D60D5"/>
    <w:rsid w:val="00BE456D"/>
    <w:rsid w:val="00BE5884"/>
    <w:rsid w:val="00BF0F20"/>
    <w:rsid w:val="00C056AE"/>
    <w:rsid w:val="00C061ED"/>
    <w:rsid w:val="00C17696"/>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9775A"/>
    <w:rsid w:val="00CB6ACB"/>
    <w:rsid w:val="00CC46E5"/>
    <w:rsid w:val="00CC526A"/>
    <w:rsid w:val="00CD171A"/>
    <w:rsid w:val="00CD2A67"/>
    <w:rsid w:val="00CD4C7A"/>
    <w:rsid w:val="00CE6217"/>
    <w:rsid w:val="00D00CFE"/>
    <w:rsid w:val="00D07E3F"/>
    <w:rsid w:val="00D21C01"/>
    <w:rsid w:val="00D21DBA"/>
    <w:rsid w:val="00D32C44"/>
    <w:rsid w:val="00D36BF1"/>
    <w:rsid w:val="00D57A8F"/>
    <w:rsid w:val="00D6195F"/>
    <w:rsid w:val="00D716A5"/>
    <w:rsid w:val="00D75657"/>
    <w:rsid w:val="00D77FF4"/>
    <w:rsid w:val="00D84203"/>
    <w:rsid w:val="00D85DD8"/>
    <w:rsid w:val="00D87BF2"/>
    <w:rsid w:val="00D930C6"/>
    <w:rsid w:val="00DA0DCF"/>
    <w:rsid w:val="00DA5C3F"/>
    <w:rsid w:val="00DB1727"/>
    <w:rsid w:val="00DB6EA0"/>
    <w:rsid w:val="00DC045B"/>
    <w:rsid w:val="00DD4F5D"/>
    <w:rsid w:val="00DE1CE8"/>
    <w:rsid w:val="00DE34A9"/>
    <w:rsid w:val="00DE5538"/>
    <w:rsid w:val="00E05D27"/>
    <w:rsid w:val="00E078F1"/>
    <w:rsid w:val="00E12C99"/>
    <w:rsid w:val="00E234EB"/>
    <w:rsid w:val="00E326B4"/>
    <w:rsid w:val="00E33696"/>
    <w:rsid w:val="00E42D34"/>
    <w:rsid w:val="00E56B87"/>
    <w:rsid w:val="00E72D23"/>
    <w:rsid w:val="00E817AA"/>
    <w:rsid w:val="00E93214"/>
    <w:rsid w:val="00EA5595"/>
    <w:rsid w:val="00EB1642"/>
    <w:rsid w:val="00ED7FD4"/>
    <w:rsid w:val="00EE4356"/>
    <w:rsid w:val="00EE4819"/>
    <w:rsid w:val="00EF28AF"/>
    <w:rsid w:val="00EF40B3"/>
    <w:rsid w:val="00F04965"/>
    <w:rsid w:val="00F219D7"/>
    <w:rsid w:val="00F24410"/>
    <w:rsid w:val="00F34F3F"/>
    <w:rsid w:val="00F35178"/>
    <w:rsid w:val="00F40CED"/>
    <w:rsid w:val="00F418F3"/>
    <w:rsid w:val="00F4370F"/>
    <w:rsid w:val="00F544E6"/>
    <w:rsid w:val="00F57B7A"/>
    <w:rsid w:val="00F60876"/>
    <w:rsid w:val="00F61701"/>
    <w:rsid w:val="00F63A45"/>
    <w:rsid w:val="00F714E2"/>
    <w:rsid w:val="00F76702"/>
    <w:rsid w:val="00F91D5B"/>
    <w:rsid w:val="00FA122C"/>
    <w:rsid w:val="00FA468A"/>
    <w:rsid w:val="00FB0C50"/>
    <w:rsid w:val="00FB1A60"/>
    <w:rsid w:val="00FB7090"/>
    <w:rsid w:val="00FD2339"/>
    <w:rsid w:val="00FD4D25"/>
    <w:rsid w:val="00FD606A"/>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Excel_Worksheet.xlsx"/><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hyperlink" Target="https://docs.google.com/document/d/1A9LnkR_0Z2bDIFv0G0GBI7O04allCHZTYcISBaYXr-o/ed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23710</TotalTime>
  <Pages>40</Pages>
  <Words>11151</Words>
  <Characters>63565</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 Alexander</cp:lastModifiedBy>
  <cp:revision>240</cp:revision>
  <dcterms:created xsi:type="dcterms:W3CDTF">2021-09-15T01:49:00Z</dcterms:created>
  <dcterms:modified xsi:type="dcterms:W3CDTF">2024-06-09T18:17:00Z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